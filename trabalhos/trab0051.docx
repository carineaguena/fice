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18A" w:rsidRDefault="004F36FC">
      <w:pPr>
        <w:pStyle w:val="Normal1"/>
        <w:jc w:val="center"/>
      </w:pPr>
      <w:r>
        <w:rPr>
          <w:noProof/>
          <w:lang w:eastAsia="pt-BR" w:bidi="ar-SA"/>
        </w:rPr>
        <w:drawing>
          <wp:anchor distT="0" distB="0" distL="114300" distR="114300" simplePos="0" relativeHeight="2" behindDoc="1" locked="0" layoutInCell="1" allowOverlap="1">
            <wp:simplePos x="0" y="0"/>
            <wp:positionH relativeFrom="margin">
              <wp:posOffset>-792480</wp:posOffset>
            </wp:positionH>
            <wp:positionV relativeFrom="paragraph">
              <wp:posOffset>-878205</wp:posOffset>
            </wp:positionV>
            <wp:extent cx="7038975" cy="111569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cstate="print"/>
                    <a:stretch>
                      <a:fillRect/>
                    </a:stretch>
                  </pic:blipFill>
                  <pic:spPr bwMode="auto">
                    <a:xfrm>
                      <a:off x="0" y="0"/>
                      <a:ext cx="7038975" cy="1115695"/>
                    </a:xfrm>
                    <a:prstGeom prst="rect">
                      <a:avLst/>
                    </a:prstGeom>
                    <a:noFill/>
                    <a:ln w="9525">
                      <a:noFill/>
                      <a:miter lim="800000"/>
                      <a:headEnd/>
                      <a:tailEnd/>
                    </a:ln>
                  </pic:spPr>
                </pic:pic>
              </a:graphicData>
            </a:graphic>
          </wp:anchor>
        </w:drawing>
      </w:r>
    </w:p>
    <w:p w:rsidR="00EE718A" w:rsidRDefault="00EE718A">
      <w:pPr>
        <w:pStyle w:val="Normal1"/>
        <w:jc w:val="center"/>
      </w:pPr>
    </w:p>
    <w:p w:rsidR="00D36798" w:rsidRDefault="005E1CDB" w:rsidP="00D36798">
      <w:pPr>
        <w:pStyle w:val="Normal1"/>
        <w:spacing w:line="360" w:lineRule="auto"/>
        <w:jc w:val="center"/>
        <w:rPr>
          <w:rFonts w:cs="Times New Roman"/>
          <w:b/>
        </w:rPr>
      </w:pPr>
      <w:r>
        <w:rPr>
          <w:rFonts w:cs="Times New Roman"/>
          <w:b/>
        </w:rPr>
        <w:t>LITERATURA INFANTIL</w:t>
      </w:r>
      <w:r w:rsidR="00AF479E">
        <w:rPr>
          <w:rFonts w:cs="Times New Roman"/>
          <w:b/>
        </w:rPr>
        <w:t>:</w:t>
      </w:r>
    </w:p>
    <w:p w:rsidR="005E1CDB" w:rsidRDefault="005E1CDB" w:rsidP="00D36798">
      <w:pPr>
        <w:pStyle w:val="Normal1"/>
        <w:spacing w:line="360" w:lineRule="auto"/>
        <w:jc w:val="center"/>
        <w:rPr>
          <w:rFonts w:cs="Times New Roman"/>
          <w:b/>
        </w:rPr>
      </w:pPr>
      <w:r>
        <w:rPr>
          <w:rFonts w:cs="Times New Roman"/>
          <w:b/>
        </w:rPr>
        <w:t>Caminhos</w:t>
      </w:r>
      <w:r w:rsidR="00DC538E">
        <w:rPr>
          <w:rFonts w:cs="Times New Roman"/>
          <w:b/>
        </w:rPr>
        <w:t xml:space="preserve"> </w:t>
      </w:r>
      <w:r w:rsidR="00AF479E">
        <w:rPr>
          <w:rFonts w:cs="Times New Roman"/>
          <w:b/>
        </w:rPr>
        <w:t>para a linguagem oral e escrita</w:t>
      </w:r>
      <w:r w:rsidR="00AF479E">
        <w:rPr>
          <w:rStyle w:val="Refdenotaderodap"/>
          <w:rFonts w:cs="Times New Roman"/>
          <w:b/>
        </w:rPr>
        <w:footnoteReference w:id="1"/>
      </w:r>
    </w:p>
    <w:p w:rsidR="00DD2D2A" w:rsidRDefault="00DD2D2A" w:rsidP="00DD2D2A">
      <w:pPr>
        <w:pStyle w:val="Normal1"/>
        <w:spacing w:line="360" w:lineRule="auto"/>
        <w:jc w:val="right"/>
        <w:rPr>
          <w:rFonts w:cs="Times New Roman"/>
          <w:b/>
        </w:rPr>
      </w:pPr>
    </w:p>
    <w:p w:rsidR="00DD2D2A" w:rsidRDefault="00DD2D2A" w:rsidP="0052726C">
      <w:pPr>
        <w:pStyle w:val="Normal1"/>
        <w:spacing w:line="360" w:lineRule="auto"/>
        <w:rPr>
          <w:rFonts w:cs="Times New Roman"/>
          <w:b/>
        </w:rPr>
      </w:pPr>
    </w:p>
    <w:p w:rsidR="00DD2D2A" w:rsidRDefault="00DD2D2A" w:rsidP="00DD2D2A">
      <w:pPr>
        <w:pStyle w:val="Normal1"/>
        <w:spacing w:line="360" w:lineRule="auto"/>
        <w:jc w:val="right"/>
        <w:rPr>
          <w:rFonts w:cs="Times New Roman"/>
          <w:b/>
        </w:rPr>
      </w:pPr>
      <w:r>
        <w:rPr>
          <w:rFonts w:cs="Times New Roman"/>
          <w:b/>
        </w:rPr>
        <w:t>Marina Kinschikowski Ferrari</w:t>
      </w:r>
      <w:r>
        <w:rPr>
          <w:rStyle w:val="ncoradanotaderodap"/>
          <w:rFonts w:cs="Times New Roman"/>
          <w:b/>
        </w:rPr>
        <w:footnoteReference w:id="2"/>
      </w:r>
    </w:p>
    <w:p w:rsidR="00EE718A" w:rsidRPr="006773DD" w:rsidRDefault="00EE718A">
      <w:pPr>
        <w:pStyle w:val="Normal1"/>
        <w:spacing w:line="360" w:lineRule="auto"/>
        <w:jc w:val="center"/>
        <w:rPr>
          <w:rFonts w:cs="Times New Roman"/>
          <w:b/>
        </w:rPr>
      </w:pPr>
    </w:p>
    <w:p w:rsidR="00622ED8" w:rsidRDefault="00CE28A6" w:rsidP="005E3835">
      <w:pPr>
        <w:spacing w:line="360" w:lineRule="auto"/>
        <w:jc w:val="both"/>
        <w:rPr>
          <w:rFonts w:ascii="Times New Roman" w:hAnsi="Times New Roman" w:cs="Times New Roman"/>
          <w:sz w:val="24"/>
          <w:szCs w:val="24"/>
        </w:rPr>
      </w:pPr>
      <w:r w:rsidRPr="006773DD">
        <w:rPr>
          <w:rFonts w:ascii="Times New Roman" w:hAnsi="Times New Roman" w:cs="Times New Roman"/>
          <w:b/>
        </w:rPr>
        <w:t>RESUMO:</w:t>
      </w:r>
      <w:r w:rsidR="00D36798" w:rsidRPr="00D36798">
        <w:rPr>
          <w:rFonts w:ascii="Times New Roman" w:hAnsi="Times New Roman" w:cs="Times New Roman"/>
          <w:sz w:val="24"/>
          <w:szCs w:val="24"/>
        </w:rPr>
        <w:t xml:space="preserve"> </w:t>
      </w:r>
      <w:r w:rsidR="00D36798" w:rsidRPr="00A31498">
        <w:rPr>
          <w:rFonts w:ascii="Times New Roman" w:hAnsi="Times New Roman" w:cs="Times New Roman"/>
          <w:sz w:val="24"/>
          <w:szCs w:val="24"/>
        </w:rPr>
        <w:t xml:space="preserve">Esta pesquisa realizada em diferentes suportes e materiais teóricos desdobrou-se a </w:t>
      </w:r>
      <w:r w:rsidR="00EC48DF">
        <w:rPr>
          <w:rFonts w:ascii="Times New Roman" w:hAnsi="Times New Roman" w:cs="Times New Roman"/>
          <w:sz w:val="24"/>
          <w:szCs w:val="24"/>
        </w:rPr>
        <w:t>compreender aspectos inerentes</w:t>
      </w:r>
      <w:r w:rsidR="00F03E02">
        <w:rPr>
          <w:rFonts w:ascii="Times New Roman" w:hAnsi="Times New Roman" w:cs="Times New Roman"/>
          <w:sz w:val="24"/>
          <w:szCs w:val="24"/>
        </w:rPr>
        <w:t xml:space="preserve"> a primeira infância que </w:t>
      </w:r>
      <w:proofErr w:type="gramStart"/>
      <w:r w:rsidR="00F03E02">
        <w:rPr>
          <w:rFonts w:ascii="Times New Roman" w:hAnsi="Times New Roman" w:cs="Times New Roman"/>
          <w:sz w:val="24"/>
          <w:szCs w:val="24"/>
        </w:rPr>
        <w:t>encontra-se</w:t>
      </w:r>
      <w:proofErr w:type="gramEnd"/>
      <w:r w:rsidR="00F03E02">
        <w:rPr>
          <w:rFonts w:ascii="Times New Roman" w:hAnsi="Times New Roman" w:cs="Times New Roman"/>
          <w:sz w:val="24"/>
          <w:szCs w:val="24"/>
        </w:rPr>
        <w:t xml:space="preserve"> em grande potencial de aprendizagem, como a linguagem oral e </w:t>
      </w:r>
      <w:r w:rsidR="00622ED8">
        <w:rPr>
          <w:rFonts w:ascii="Times New Roman" w:hAnsi="Times New Roman" w:cs="Times New Roman"/>
          <w:sz w:val="24"/>
          <w:szCs w:val="24"/>
        </w:rPr>
        <w:t>as primeiras formações de ideias das crianças sobre escrita</w:t>
      </w:r>
      <w:r w:rsidR="001462AB">
        <w:rPr>
          <w:rFonts w:ascii="Times New Roman" w:hAnsi="Times New Roman" w:cs="Times New Roman"/>
          <w:sz w:val="24"/>
          <w:szCs w:val="24"/>
        </w:rPr>
        <w:t>, para que ela serve e como funciona</w:t>
      </w:r>
      <w:r w:rsidR="00622ED8">
        <w:rPr>
          <w:rFonts w:ascii="Times New Roman" w:hAnsi="Times New Roman" w:cs="Times New Roman"/>
          <w:sz w:val="24"/>
          <w:szCs w:val="24"/>
        </w:rPr>
        <w:t xml:space="preserve">. </w:t>
      </w:r>
      <w:r w:rsidR="00D04A0B">
        <w:rPr>
          <w:rFonts w:ascii="Times New Roman" w:hAnsi="Times New Roman" w:cs="Times New Roman"/>
          <w:sz w:val="24"/>
          <w:szCs w:val="24"/>
        </w:rPr>
        <w:t xml:space="preserve">Com estas duas linguagens em muito movimento </w:t>
      </w:r>
      <w:r w:rsidR="001462AB">
        <w:rPr>
          <w:rFonts w:ascii="Times New Roman" w:hAnsi="Times New Roman" w:cs="Times New Roman"/>
          <w:sz w:val="24"/>
          <w:szCs w:val="24"/>
        </w:rPr>
        <w:t xml:space="preserve">neste período, </w:t>
      </w:r>
      <w:r w:rsidR="00D04A0B">
        <w:rPr>
          <w:rFonts w:ascii="Times New Roman" w:hAnsi="Times New Roman" w:cs="Times New Roman"/>
          <w:sz w:val="24"/>
          <w:szCs w:val="24"/>
        </w:rPr>
        <w:t>precisa</w:t>
      </w:r>
      <w:r w:rsidR="00EF6010">
        <w:rPr>
          <w:rFonts w:ascii="Times New Roman" w:hAnsi="Times New Roman" w:cs="Times New Roman"/>
          <w:sz w:val="24"/>
          <w:szCs w:val="24"/>
        </w:rPr>
        <w:t xml:space="preserve">mos </w:t>
      </w:r>
      <w:r w:rsidR="00D04A0B">
        <w:rPr>
          <w:rFonts w:ascii="Times New Roman" w:hAnsi="Times New Roman" w:cs="Times New Roman"/>
          <w:sz w:val="24"/>
          <w:szCs w:val="24"/>
        </w:rPr>
        <w:t>apresentar e oportunizar momentos que garant</w:t>
      </w:r>
      <w:r w:rsidR="00597393">
        <w:rPr>
          <w:rFonts w:ascii="Times New Roman" w:hAnsi="Times New Roman" w:cs="Times New Roman"/>
          <w:sz w:val="24"/>
          <w:szCs w:val="24"/>
        </w:rPr>
        <w:t>a</w:t>
      </w:r>
      <w:r w:rsidR="00D04A0B">
        <w:rPr>
          <w:rFonts w:ascii="Times New Roman" w:hAnsi="Times New Roman" w:cs="Times New Roman"/>
          <w:sz w:val="24"/>
          <w:szCs w:val="24"/>
        </w:rPr>
        <w:t>m estas práticas e que valorizem estas interações. Nesta junção, o discurso literário na infância tr</w:t>
      </w:r>
      <w:r w:rsidR="00597393">
        <w:rPr>
          <w:rFonts w:ascii="Times New Roman" w:hAnsi="Times New Roman" w:cs="Times New Roman"/>
          <w:sz w:val="24"/>
          <w:szCs w:val="24"/>
        </w:rPr>
        <w:t>az</w:t>
      </w:r>
      <w:r w:rsidR="00D04A0B">
        <w:rPr>
          <w:rFonts w:ascii="Times New Roman" w:hAnsi="Times New Roman" w:cs="Times New Roman"/>
          <w:sz w:val="24"/>
          <w:szCs w:val="24"/>
        </w:rPr>
        <w:t xml:space="preserve"> muito do que se precisa para dar altivez </w:t>
      </w:r>
      <w:r w:rsidR="001462AB">
        <w:rPr>
          <w:rFonts w:ascii="Times New Roman" w:hAnsi="Times New Roman" w:cs="Times New Roman"/>
          <w:sz w:val="24"/>
          <w:szCs w:val="24"/>
        </w:rPr>
        <w:t>à</w:t>
      </w:r>
      <w:r w:rsidR="00D04A0B">
        <w:rPr>
          <w:rFonts w:ascii="Times New Roman" w:hAnsi="Times New Roman" w:cs="Times New Roman"/>
          <w:sz w:val="24"/>
          <w:szCs w:val="24"/>
        </w:rPr>
        <w:t xml:space="preserve"> ludicidade, e dentro deste discurso será relacionado a importância do letramento literário na primeira </w:t>
      </w:r>
      <w:r w:rsidR="001462AB">
        <w:rPr>
          <w:rFonts w:ascii="Times New Roman" w:hAnsi="Times New Roman" w:cs="Times New Roman"/>
          <w:sz w:val="24"/>
          <w:szCs w:val="24"/>
        </w:rPr>
        <w:t>infância</w:t>
      </w:r>
      <w:r w:rsidR="00597393">
        <w:rPr>
          <w:rFonts w:ascii="Times New Roman" w:hAnsi="Times New Roman" w:cs="Times New Roman"/>
          <w:sz w:val="24"/>
          <w:szCs w:val="24"/>
        </w:rPr>
        <w:t xml:space="preserve"> como um direito de acesso à arte literária</w:t>
      </w:r>
      <w:r w:rsidR="00D04A0B">
        <w:rPr>
          <w:rFonts w:ascii="Times New Roman" w:hAnsi="Times New Roman" w:cs="Times New Roman"/>
          <w:sz w:val="24"/>
          <w:szCs w:val="24"/>
        </w:rPr>
        <w:t xml:space="preserve">, respeitando os direitos </w:t>
      </w:r>
      <w:r w:rsidR="00597393">
        <w:rPr>
          <w:rFonts w:ascii="Times New Roman" w:hAnsi="Times New Roman" w:cs="Times New Roman"/>
          <w:sz w:val="24"/>
          <w:szCs w:val="24"/>
        </w:rPr>
        <w:t xml:space="preserve">que lhes são próprios </w:t>
      </w:r>
      <w:r w:rsidR="005E1CDB">
        <w:rPr>
          <w:rFonts w:ascii="Times New Roman" w:hAnsi="Times New Roman" w:cs="Times New Roman"/>
          <w:sz w:val="24"/>
          <w:szCs w:val="24"/>
        </w:rPr>
        <w:t xml:space="preserve">e </w:t>
      </w:r>
      <w:r w:rsidR="00597393">
        <w:rPr>
          <w:rFonts w:ascii="Times New Roman" w:hAnsi="Times New Roman" w:cs="Times New Roman"/>
          <w:sz w:val="24"/>
          <w:szCs w:val="24"/>
        </w:rPr>
        <w:t xml:space="preserve">as </w:t>
      </w:r>
      <w:r w:rsidR="005E1CDB">
        <w:rPr>
          <w:rFonts w:ascii="Times New Roman" w:hAnsi="Times New Roman" w:cs="Times New Roman"/>
          <w:sz w:val="24"/>
          <w:szCs w:val="24"/>
        </w:rPr>
        <w:t>suas necessidades</w:t>
      </w:r>
      <w:r w:rsidR="001462AB">
        <w:rPr>
          <w:rFonts w:ascii="Times New Roman" w:hAnsi="Times New Roman" w:cs="Times New Roman"/>
          <w:sz w:val="24"/>
          <w:szCs w:val="24"/>
        </w:rPr>
        <w:t>.</w:t>
      </w:r>
      <w:r w:rsidR="00D04A0B">
        <w:rPr>
          <w:rFonts w:ascii="Times New Roman" w:hAnsi="Times New Roman" w:cs="Times New Roman"/>
          <w:sz w:val="24"/>
          <w:szCs w:val="24"/>
        </w:rPr>
        <w:t xml:space="preserve"> </w:t>
      </w:r>
      <w:r w:rsidR="001462AB">
        <w:rPr>
          <w:rFonts w:ascii="Times New Roman" w:hAnsi="Times New Roman" w:cs="Times New Roman"/>
          <w:sz w:val="24"/>
          <w:szCs w:val="24"/>
        </w:rPr>
        <w:t>A</w:t>
      </w:r>
      <w:r w:rsidR="00D04A0B">
        <w:rPr>
          <w:rFonts w:ascii="Times New Roman" w:hAnsi="Times New Roman" w:cs="Times New Roman"/>
          <w:sz w:val="24"/>
          <w:szCs w:val="24"/>
        </w:rPr>
        <w:t xml:space="preserve"> partir deste viés há uma reflexão sobre formas intencionais e planejadas de espaços com leitura e </w:t>
      </w:r>
      <w:r w:rsidR="001462AB">
        <w:rPr>
          <w:rFonts w:ascii="Times New Roman" w:hAnsi="Times New Roman" w:cs="Times New Roman"/>
          <w:sz w:val="24"/>
          <w:szCs w:val="24"/>
        </w:rPr>
        <w:t>literatura</w:t>
      </w:r>
      <w:r w:rsidR="005E1CDB">
        <w:rPr>
          <w:rFonts w:ascii="Times New Roman" w:hAnsi="Times New Roman" w:cs="Times New Roman"/>
          <w:sz w:val="24"/>
          <w:szCs w:val="24"/>
        </w:rPr>
        <w:t xml:space="preserve"> que por de trás desta</w:t>
      </w:r>
      <w:r w:rsidR="00D04A0B">
        <w:rPr>
          <w:rFonts w:ascii="Times New Roman" w:hAnsi="Times New Roman" w:cs="Times New Roman"/>
          <w:sz w:val="24"/>
          <w:szCs w:val="24"/>
        </w:rPr>
        <w:t>s tenham teorias embasadas e também fundamentada</w:t>
      </w:r>
      <w:r w:rsidR="005E1CDB">
        <w:rPr>
          <w:rFonts w:ascii="Times New Roman" w:hAnsi="Times New Roman" w:cs="Times New Roman"/>
          <w:sz w:val="24"/>
          <w:szCs w:val="24"/>
        </w:rPr>
        <w:t>s</w:t>
      </w:r>
      <w:r w:rsidR="00D04A0B">
        <w:rPr>
          <w:rFonts w:ascii="Times New Roman" w:hAnsi="Times New Roman" w:cs="Times New Roman"/>
          <w:sz w:val="24"/>
          <w:szCs w:val="24"/>
        </w:rPr>
        <w:t xml:space="preserve"> na fala e prática do professor, e assim elucidará conceitos importantes que se esclarecidos no conhecimento do professor ganham espaços </w:t>
      </w:r>
      <w:r w:rsidR="005E1CDB">
        <w:rPr>
          <w:rFonts w:ascii="Times New Roman" w:hAnsi="Times New Roman" w:cs="Times New Roman"/>
          <w:sz w:val="24"/>
          <w:szCs w:val="24"/>
        </w:rPr>
        <w:t xml:space="preserve">com integralidade </w:t>
      </w:r>
      <w:r w:rsidR="00D04A0B">
        <w:rPr>
          <w:rFonts w:ascii="Times New Roman" w:hAnsi="Times New Roman" w:cs="Times New Roman"/>
          <w:sz w:val="24"/>
          <w:szCs w:val="24"/>
        </w:rPr>
        <w:t>em suas práticas</w:t>
      </w:r>
      <w:r w:rsidR="005E1CDB">
        <w:rPr>
          <w:rFonts w:ascii="Times New Roman" w:hAnsi="Times New Roman" w:cs="Times New Roman"/>
          <w:sz w:val="24"/>
          <w:szCs w:val="24"/>
        </w:rPr>
        <w:t>, s</w:t>
      </w:r>
      <w:r w:rsidR="00D04A0B">
        <w:rPr>
          <w:rFonts w:ascii="Times New Roman" w:hAnsi="Times New Roman" w:cs="Times New Roman"/>
          <w:sz w:val="24"/>
          <w:szCs w:val="24"/>
        </w:rPr>
        <w:t xml:space="preserve">ão eles a concepção da leitura fruitiva e da formação estética da criança. </w:t>
      </w:r>
    </w:p>
    <w:p w:rsidR="00622ED8" w:rsidRDefault="00622ED8" w:rsidP="005E3835">
      <w:pPr>
        <w:spacing w:line="360" w:lineRule="auto"/>
        <w:jc w:val="both"/>
        <w:rPr>
          <w:rFonts w:ascii="Times New Roman" w:hAnsi="Times New Roman" w:cs="Times New Roman"/>
          <w:sz w:val="24"/>
          <w:szCs w:val="24"/>
        </w:rPr>
      </w:pPr>
    </w:p>
    <w:p w:rsidR="00CE28A6" w:rsidRPr="006773DD" w:rsidRDefault="00CE28A6" w:rsidP="006773DD">
      <w:pPr>
        <w:pStyle w:val="Normal1"/>
        <w:spacing w:after="120" w:line="360" w:lineRule="auto"/>
        <w:jc w:val="both"/>
        <w:rPr>
          <w:rFonts w:cs="Times New Roman"/>
        </w:rPr>
      </w:pPr>
      <w:r w:rsidRPr="006773DD">
        <w:rPr>
          <w:rFonts w:cs="Times New Roman"/>
          <w:b/>
        </w:rPr>
        <w:t>PALAVRA</w:t>
      </w:r>
      <w:r w:rsidR="00597393">
        <w:rPr>
          <w:rFonts w:cs="Times New Roman"/>
          <w:b/>
        </w:rPr>
        <w:t>S-</w:t>
      </w:r>
      <w:r w:rsidRPr="006773DD">
        <w:rPr>
          <w:rFonts w:cs="Times New Roman"/>
          <w:b/>
        </w:rPr>
        <w:t>CHAVE</w:t>
      </w:r>
      <w:r w:rsidR="00DD2D2A" w:rsidRPr="006773DD">
        <w:rPr>
          <w:rFonts w:cs="Times New Roman"/>
          <w:b/>
        </w:rPr>
        <w:t>:</w:t>
      </w:r>
      <w:r w:rsidR="00DD2D2A" w:rsidRPr="006773DD">
        <w:rPr>
          <w:rFonts w:cs="Times New Roman"/>
        </w:rPr>
        <w:t xml:space="preserve"> </w:t>
      </w:r>
      <w:r w:rsidR="001462AB">
        <w:rPr>
          <w:rFonts w:cs="Times New Roman"/>
        </w:rPr>
        <w:t>Infância. Letramento Literário. Linguagem oral e escrita.</w:t>
      </w:r>
    </w:p>
    <w:p w:rsidR="00B7665F" w:rsidRDefault="00B7665F" w:rsidP="006773DD">
      <w:pPr>
        <w:spacing w:line="360" w:lineRule="auto"/>
        <w:contextualSpacing/>
        <w:jc w:val="both"/>
        <w:rPr>
          <w:rFonts w:ascii="Times New Roman" w:hAnsi="Times New Roman" w:cs="Times New Roman"/>
          <w:sz w:val="24"/>
          <w:szCs w:val="24"/>
        </w:rPr>
      </w:pPr>
    </w:p>
    <w:p w:rsidR="00CE28A6" w:rsidRDefault="00CE28A6" w:rsidP="006773DD">
      <w:pPr>
        <w:spacing w:line="360" w:lineRule="auto"/>
        <w:contextualSpacing/>
        <w:jc w:val="both"/>
        <w:rPr>
          <w:rFonts w:ascii="Times New Roman" w:hAnsi="Times New Roman" w:cs="Times New Roman"/>
          <w:b/>
          <w:sz w:val="24"/>
          <w:szCs w:val="24"/>
        </w:rPr>
      </w:pPr>
      <w:r w:rsidRPr="006773DD">
        <w:rPr>
          <w:rFonts w:ascii="Times New Roman" w:hAnsi="Times New Roman" w:cs="Times New Roman"/>
          <w:b/>
          <w:sz w:val="24"/>
          <w:szCs w:val="24"/>
        </w:rPr>
        <w:t>INTRODUÇÃO</w:t>
      </w:r>
    </w:p>
    <w:p w:rsidR="00FA7EC7" w:rsidRPr="006773DD" w:rsidRDefault="00FA7EC7" w:rsidP="006773DD">
      <w:pPr>
        <w:spacing w:line="360" w:lineRule="auto"/>
        <w:contextualSpacing/>
        <w:jc w:val="both"/>
        <w:rPr>
          <w:rFonts w:ascii="Times New Roman" w:hAnsi="Times New Roman" w:cs="Times New Roman"/>
          <w:b/>
          <w:sz w:val="24"/>
          <w:szCs w:val="24"/>
        </w:rPr>
      </w:pPr>
    </w:p>
    <w:p w:rsidR="002B0642" w:rsidRPr="009B4AE8" w:rsidRDefault="00CE28A6" w:rsidP="009B4AE8">
      <w:pPr>
        <w:spacing w:line="360" w:lineRule="auto"/>
        <w:ind w:firstLine="708"/>
        <w:contextualSpacing/>
        <w:jc w:val="both"/>
        <w:rPr>
          <w:rFonts w:ascii="Times New Roman" w:hAnsi="Times New Roman" w:cs="Times New Roman"/>
          <w:b/>
          <w:sz w:val="24"/>
          <w:szCs w:val="24"/>
        </w:rPr>
      </w:pPr>
      <w:r w:rsidRPr="006773DD">
        <w:rPr>
          <w:rFonts w:ascii="Times New Roman" w:hAnsi="Times New Roman" w:cs="Times New Roman"/>
          <w:sz w:val="24"/>
          <w:szCs w:val="24"/>
        </w:rPr>
        <w:t xml:space="preserve">O presente artigo </w:t>
      </w:r>
      <w:r w:rsidR="002308D0">
        <w:rPr>
          <w:rFonts w:ascii="Times New Roman" w:hAnsi="Times New Roman" w:cs="Times New Roman"/>
          <w:sz w:val="24"/>
          <w:szCs w:val="24"/>
        </w:rPr>
        <w:t xml:space="preserve">se sustenta </w:t>
      </w:r>
      <w:r w:rsidR="00597393">
        <w:rPr>
          <w:rFonts w:ascii="Times New Roman" w:hAnsi="Times New Roman" w:cs="Times New Roman"/>
          <w:sz w:val="24"/>
          <w:szCs w:val="24"/>
        </w:rPr>
        <w:t xml:space="preserve">a partir da </w:t>
      </w:r>
      <w:r w:rsidR="00656DCD">
        <w:rPr>
          <w:rFonts w:ascii="Times New Roman" w:hAnsi="Times New Roman" w:cs="Times New Roman"/>
          <w:sz w:val="24"/>
          <w:szCs w:val="24"/>
        </w:rPr>
        <w:t xml:space="preserve">ampliação de estudos </w:t>
      </w:r>
      <w:r w:rsidR="00597393">
        <w:rPr>
          <w:rFonts w:ascii="Times New Roman" w:hAnsi="Times New Roman" w:cs="Times New Roman"/>
          <w:sz w:val="24"/>
          <w:szCs w:val="24"/>
        </w:rPr>
        <w:t xml:space="preserve">teóricos </w:t>
      </w:r>
      <w:r w:rsidR="00656DCD">
        <w:rPr>
          <w:rFonts w:ascii="Times New Roman" w:hAnsi="Times New Roman" w:cs="Times New Roman"/>
          <w:sz w:val="24"/>
          <w:szCs w:val="24"/>
        </w:rPr>
        <w:t xml:space="preserve">referentes a </w:t>
      </w:r>
      <w:r w:rsidR="00597393">
        <w:rPr>
          <w:rFonts w:ascii="Times New Roman" w:hAnsi="Times New Roman" w:cs="Times New Roman"/>
          <w:sz w:val="24"/>
          <w:szCs w:val="24"/>
        </w:rPr>
        <w:t xml:space="preserve">possibilidade de </w:t>
      </w:r>
      <w:r w:rsidR="00656DCD">
        <w:rPr>
          <w:rFonts w:ascii="Times New Roman" w:hAnsi="Times New Roman" w:cs="Times New Roman"/>
          <w:sz w:val="24"/>
          <w:szCs w:val="24"/>
        </w:rPr>
        <w:t xml:space="preserve">caminhos e meios para que se efetive </w:t>
      </w:r>
      <w:r w:rsidR="00597393">
        <w:rPr>
          <w:rFonts w:ascii="Times New Roman" w:hAnsi="Times New Roman" w:cs="Times New Roman"/>
          <w:sz w:val="24"/>
          <w:szCs w:val="24"/>
        </w:rPr>
        <w:t xml:space="preserve">o </w:t>
      </w:r>
      <w:r w:rsidR="00656DCD">
        <w:rPr>
          <w:rFonts w:ascii="Times New Roman" w:hAnsi="Times New Roman" w:cs="Times New Roman"/>
          <w:sz w:val="24"/>
          <w:szCs w:val="24"/>
        </w:rPr>
        <w:t>letramento literário</w:t>
      </w:r>
      <w:r w:rsidR="00597393">
        <w:rPr>
          <w:rFonts w:ascii="Times New Roman" w:hAnsi="Times New Roman" w:cs="Times New Roman"/>
          <w:sz w:val="24"/>
          <w:szCs w:val="24"/>
        </w:rPr>
        <w:t xml:space="preserve"> na infância</w:t>
      </w:r>
      <w:r w:rsidR="00656DCD">
        <w:rPr>
          <w:rFonts w:ascii="Times New Roman" w:hAnsi="Times New Roman" w:cs="Times New Roman"/>
          <w:sz w:val="24"/>
          <w:szCs w:val="24"/>
        </w:rPr>
        <w:t xml:space="preserve">, </w:t>
      </w:r>
      <w:r w:rsidR="00597393">
        <w:rPr>
          <w:rFonts w:ascii="Times New Roman" w:hAnsi="Times New Roman" w:cs="Times New Roman"/>
          <w:sz w:val="24"/>
          <w:szCs w:val="24"/>
        </w:rPr>
        <w:t xml:space="preserve">que se dá como um processo de contato com os livros literários </w:t>
      </w:r>
      <w:r w:rsidR="00656DCD">
        <w:rPr>
          <w:rFonts w:ascii="Times New Roman" w:hAnsi="Times New Roman" w:cs="Times New Roman"/>
          <w:sz w:val="24"/>
          <w:szCs w:val="24"/>
        </w:rPr>
        <w:t xml:space="preserve">e não </w:t>
      </w:r>
      <w:r w:rsidR="00597393">
        <w:rPr>
          <w:rFonts w:ascii="Times New Roman" w:hAnsi="Times New Roman" w:cs="Times New Roman"/>
          <w:sz w:val="24"/>
          <w:szCs w:val="24"/>
        </w:rPr>
        <w:t xml:space="preserve">somente com </w:t>
      </w:r>
      <w:r w:rsidR="00656DCD">
        <w:rPr>
          <w:rFonts w:ascii="Times New Roman" w:hAnsi="Times New Roman" w:cs="Times New Roman"/>
          <w:sz w:val="24"/>
          <w:szCs w:val="24"/>
        </w:rPr>
        <w:t xml:space="preserve">raros </w:t>
      </w:r>
      <w:r w:rsidR="00597393">
        <w:rPr>
          <w:rFonts w:ascii="Times New Roman" w:hAnsi="Times New Roman" w:cs="Times New Roman"/>
          <w:sz w:val="24"/>
          <w:szCs w:val="24"/>
        </w:rPr>
        <w:t xml:space="preserve">encontros entre </w:t>
      </w:r>
      <w:r w:rsidR="00656DCD">
        <w:rPr>
          <w:rFonts w:ascii="Times New Roman" w:hAnsi="Times New Roman" w:cs="Times New Roman"/>
          <w:sz w:val="24"/>
          <w:szCs w:val="24"/>
        </w:rPr>
        <w:t xml:space="preserve">a criança </w:t>
      </w:r>
      <w:r w:rsidR="00597393">
        <w:rPr>
          <w:rFonts w:ascii="Times New Roman" w:hAnsi="Times New Roman" w:cs="Times New Roman"/>
          <w:sz w:val="24"/>
          <w:szCs w:val="24"/>
        </w:rPr>
        <w:t>e a linguagem</w:t>
      </w:r>
      <w:r w:rsidR="00717BA3">
        <w:rPr>
          <w:rFonts w:ascii="Times New Roman" w:hAnsi="Times New Roman" w:cs="Times New Roman"/>
          <w:sz w:val="24"/>
          <w:szCs w:val="24"/>
        </w:rPr>
        <w:t xml:space="preserve"> literári</w:t>
      </w:r>
      <w:r w:rsidR="00597393">
        <w:rPr>
          <w:rFonts w:ascii="Times New Roman" w:hAnsi="Times New Roman" w:cs="Times New Roman"/>
          <w:sz w:val="24"/>
          <w:szCs w:val="24"/>
        </w:rPr>
        <w:t>a</w:t>
      </w:r>
      <w:r w:rsidR="007157AE">
        <w:rPr>
          <w:rFonts w:ascii="Times New Roman" w:hAnsi="Times New Roman" w:cs="Times New Roman"/>
          <w:sz w:val="24"/>
          <w:szCs w:val="24"/>
        </w:rPr>
        <w:t xml:space="preserve"> </w:t>
      </w:r>
    </w:p>
    <w:p w:rsidR="00335EEA" w:rsidRPr="00A94564" w:rsidRDefault="000E7C5B" w:rsidP="002D30ED">
      <w:pPr>
        <w:spacing w:line="360" w:lineRule="auto"/>
        <w:ind w:firstLine="708"/>
        <w:contextualSpacing/>
        <w:jc w:val="both"/>
        <w:rPr>
          <w:rFonts w:ascii="Times New Roman" w:hAnsi="Times New Roman" w:cs="Times New Roman"/>
          <w:sz w:val="24"/>
          <w:szCs w:val="24"/>
        </w:rPr>
      </w:pPr>
      <w:r w:rsidRPr="00A94564">
        <w:rPr>
          <w:rFonts w:ascii="Times New Roman" w:hAnsi="Times New Roman" w:cs="Times New Roman"/>
          <w:sz w:val="24"/>
          <w:szCs w:val="24"/>
        </w:rPr>
        <w:lastRenderedPageBreak/>
        <w:t>Qu</w:t>
      </w:r>
      <w:r w:rsidR="00335EEA" w:rsidRPr="00A94564">
        <w:rPr>
          <w:rFonts w:ascii="Times New Roman" w:hAnsi="Times New Roman" w:cs="Times New Roman"/>
          <w:sz w:val="24"/>
          <w:szCs w:val="24"/>
        </w:rPr>
        <w:t>ando se observa um grupo de crianças percebe-se suas formas únicas e criativas de se comunicar com o mundo, como seus m</w:t>
      </w:r>
      <w:r w:rsidR="00A94564" w:rsidRPr="00A94564">
        <w:rPr>
          <w:rFonts w:ascii="Times New Roman" w:hAnsi="Times New Roman" w:cs="Times New Roman"/>
          <w:sz w:val="24"/>
          <w:szCs w:val="24"/>
        </w:rPr>
        <w:t>odos de brincar, do uso ativo da imaginação e das brincadeiras de</w:t>
      </w:r>
      <w:r w:rsidR="00335EEA" w:rsidRPr="00A94564">
        <w:rPr>
          <w:rFonts w:ascii="Times New Roman" w:hAnsi="Times New Roman" w:cs="Times New Roman"/>
          <w:sz w:val="24"/>
          <w:szCs w:val="24"/>
        </w:rPr>
        <w:t xml:space="preserve"> faz de conta, de suas expressões faciais que </w:t>
      </w:r>
      <w:r w:rsidR="00A94564" w:rsidRPr="00A94564">
        <w:rPr>
          <w:rFonts w:ascii="Times New Roman" w:hAnsi="Times New Roman" w:cs="Times New Roman"/>
          <w:sz w:val="24"/>
          <w:szCs w:val="24"/>
        </w:rPr>
        <w:t>exprimem</w:t>
      </w:r>
      <w:r w:rsidR="00335EEA" w:rsidRPr="00A94564">
        <w:rPr>
          <w:rFonts w:ascii="Times New Roman" w:hAnsi="Times New Roman" w:cs="Times New Roman"/>
          <w:sz w:val="24"/>
          <w:szCs w:val="24"/>
        </w:rPr>
        <w:t xml:space="preserve"> seus sentimentos, seus desenhos que descrevem suas compreensões</w:t>
      </w:r>
      <w:r w:rsidR="00A94564" w:rsidRPr="00A94564">
        <w:rPr>
          <w:rFonts w:ascii="Times New Roman" w:hAnsi="Times New Roman" w:cs="Times New Roman"/>
          <w:sz w:val="24"/>
          <w:szCs w:val="24"/>
        </w:rPr>
        <w:t xml:space="preserve"> de mundo</w:t>
      </w:r>
      <w:r w:rsidR="00335EEA" w:rsidRPr="00A94564">
        <w:rPr>
          <w:rFonts w:ascii="Times New Roman" w:hAnsi="Times New Roman" w:cs="Times New Roman"/>
          <w:sz w:val="24"/>
          <w:szCs w:val="24"/>
        </w:rPr>
        <w:t>,</w:t>
      </w:r>
      <w:r w:rsidR="00A94564" w:rsidRPr="00A94564">
        <w:rPr>
          <w:rFonts w:ascii="Times New Roman" w:hAnsi="Times New Roman" w:cs="Times New Roman"/>
          <w:sz w:val="24"/>
          <w:szCs w:val="24"/>
        </w:rPr>
        <w:t xml:space="preserve"> e tantas de suas outras linguagens como a</w:t>
      </w:r>
      <w:r w:rsidR="00335EEA" w:rsidRPr="00A94564">
        <w:rPr>
          <w:rFonts w:ascii="Times New Roman" w:hAnsi="Times New Roman" w:cs="Times New Roman"/>
          <w:sz w:val="24"/>
          <w:szCs w:val="24"/>
        </w:rPr>
        <w:t xml:space="preserve"> dança, </w:t>
      </w:r>
      <w:r w:rsidR="00A94564" w:rsidRPr="00A94564">
        <w:rPr>
          <w:rFonts w:ascii="Times New Roman" w:hAnsi="Times New Roman" w:cs="Times New Roman"/>
          <w:sz w:val="24"/>
          <w:szCs w:val="24"/>
        </w:rPr>
        <w:t xml:space="preserve">a </w:t>
      </w:r>
      <w:r w:rsidR="00D30ED6">
        <w:rPr>
          <w:rFonts w:ascii="Times New Roman" w:hAnsi="Times New Roman" w:cs="Times New Roman"/>
          <w:sz w:val="24"/>
          <w:szCs w:val="24"/>
        </w:rPr>
        <w:t>fala</w:t>
      </w:r>
      <w:r w:rsidR="00335EEA" w:rsidRPr="00A94564">
        <w:rPr>
          <w:rFonts w:ascii="Times New Roman" w:hAnsi="Times New Roman" w:cs="Times New Roman"/>
          <w:sz w:val="24"/>
          <w:szCs w:val="24"/>
        </w:rPr>
        <w:t xml:space="preserve">, e demais </w:t>
      </w:r>
      <w:r w:rsidR="00A94564" w:rsidRPr="00A94564">
        <w:rPr>
          <w:rFonts w:ascii="Times New Roman" w:hAnsi="Times New Roman" w:cs="Times New Roman"/>
          <w:sz w:val="24"/>
          <w:szCs w:val="24"/>
        </w:rPr>
        <w:t>modos</w:t>
      </w:r>
      <w:r w:rsidR="00335EEA" w:rsidRPr="00A94564">
        <w:rPr>
          <w:rFonts w:ascii="Times New Roman" w:hAnsi="Times New Roman" w:cs="Times New Roman"/>
          <w:sz w:val="24"/>
          <w:szCs w:val="24"/>
        </w:rPr>
        <w:t xml:space="preserve"> de comunicarem-se. </w:t>
      </w:r>
      <w:r w:rsidR="00A94564" w:rsidRPr="00A94564">
        <w:rPr>
          <w:rFonts w:ascii="Times New Roman" w:hAnsi="Times New Roman" w:cs="Times New Roman"/>
          <w:sz w:val="24"/>
          <w:szCs w:val="24"/>
        </w:rPr>
        <w:t xml:space="preserve">As crianças </w:t>
      </w:r>
      <w:r w:rsidR="007B5A8B" w:rsidRPr="00A94564">
        <w:rPr>
          <w:rFonts w:ascii="Times New Roman" w:hAnsi="Times New Roman" w:cs="Times New Roman"/>
          <w:sz w:val="24"/>
          <w:szCs w:val="24"/>
        </w:rPr>
        <w:t xml:space="preserve">se relacionam </w:t>
      </w:r>
      <w:r w:rsidR="00A94564" w:rsidRPr="00A94564">
        <w:rPr>
          <w:rFonts w:ascii="Times New Roman" w:hAnsi="Times New Roman" w:cs="Times New Roman"/>
          <w:sz w:val="24"/>
          <w:szCs w:val="24"/>
        </w:rPr>
        <w:t xml:space="preserve">com </w:t>
      </w:r>
      <w:r w:rsidR="007B5A8B" w:rsidRPr="00A94564">
        <w:rPr>
          <w:rFonts w:ascii="Times New Roman" w:hAnsi="Times New Roman" w:cs="Times New Roman"/>
          <w:sz w:val="24"/>
          <w:szCs w:val="24"/>
        </w:rPr>
        <w:t xml:space="preserve">o mundo </w:t>
      </w:r>
      <w:r w:rsidR="00A94564" w:rsidRPr="00A94564">
        <w:rPr>
          <w:rFonts w:ascii="Times New Roman" w:hAnsi="Times New Roman" w:cs="Times New Roman"/>
          <w:sz w:val="24"/>
          <w:szCs w:val="24"/>
        </w:rPr>
        <w:t>a partir d</w:t>
      </w:r>
      <w:r w:rsidR="007B5A8B" w:rsidRPr="00A94564">
        <w:rPr>
          <w:rFonts w:ascii="Times New Roman" w:hAnsi="Times New Roman" w:cs="Times New Roman"/>
          <w:sz w:val="24"/>
          <w:szCs w:val="24"/>
        </w:rPr>
        <w:t xml:space="preserve">as linguagens, e </w:t>
      </w:r>
      <w:r w:rsidR="00A94564" w:rsidRPr="00A94564">
        <w:rPr>
          <w:rFonts w:ascii="Times New Roman" w:hAnsi="Times New Roman" w:cs="Times New Roman"/>
          <w:sz w:val="24"/>
          <w:szCs w:val="24"/>
        </w:rPr>
        <w:t xml:space="preserve">é nesse sentido que pensamos o contato das crianças com a oralidade, </w:t>
      </w:r>
      <w:r w:rsidR="007B5A8B" w:rsidRPr="00A94564">
        <w:rPr>
          <w:rFonts w:ascii="Times New Roman" w:hAnsi="Times New Roman" w:cs="Times New Roman"/>
          <w:sz w:val="24"/>
          <w:szCs w:val="24"/>
        </w:rPr>
        <w:t xml:space="preserve">a leitura e a escrita, </w:t>
      </w:r>
      <w:r w:rsidR="00A94564" w:rsidRPr="00A94564">
        <w:rPr>
          <w:rFonts w:ascii="Times New Roman" w:hAnsi="Times New Roman" w:cs="Times New Roman"/>
          <w:sz w:val="24"/>
          <w:szCs w:val="24"/>
        </w:rPr>
        <w:t>enfatizados nesse artigo, a partir</w:t>
      </w:r>
      <w:r w:rsidR="007B5A8B" w:rsidRPr="00A94564">
        <w:rPr>
          <w:rFonts w:ascii="Times New Roman" w:hAnsi="Times New Roman" w:cs="Times New Roman"/>
          <w:sz w:val="24"/>
          <w:szCs w:val="24"/>
        </w:rPr>
        <w:t xml:space="preserve"> </w:t>
      </w:r>
      <w:r w:rsidR="00A94564" w:rsidRPr="00A94564">
        <w:rPr>
          <w:rFonts w:ascii="Times New Roman" w:hAnsi="Times New Roman" w:cs="Times New Roman"/>
          <w:sz w:val="24"/>
          <w:szCs w:val="24"/>
        </w:rPr>
        <w:t>do</w:t>
      </w:r>
      <w:r w:rsidR="007B5A8B" w:rsidRPr="00A94564">
        <w:rPr>
          <w:rFonts w:ascii="Times New Roman" w:hAnsi="Times New Roman" w:cs="Times New Roman"/>
          <w:sz w:val="24"/>
          <w:szCs w:val="24"/>
        </w:rPr>
        <w:t xml:space="preserve"> letramento literário</w:t>
      </w:r>
      <w:r w:rsidR="00A94564">
        <w:rPr>
          <w:rFonts w:ascii="Times New Roman" w:hAnsi="Times New Roman" w:cs="Times New Roman"/>
          <w:sz w:val="24"/>
          <w:szCs w:val="24"/>
        </w:rPr>
        <w:t>.</w:t>
      </w:r>
    </w:p>
    <w:p w:rsidR="00656DCD" w:rsidRDefault="00923AF2" w:rsidP="003F7C63">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Estes </w:t>
      </w:r>
      <w:r w:rsidR="00656DCD">
        <w:rPr>
          <w:rFonts w:ascii="Times New Roman" w:hAnsi="Times New Roman" w:cs="Times New Roman"/>
          <w:sz w:val="24"/>
          <w:szCs w:val="24"/>
        </w:rPr>
        <w:t>aspectos</w:t>
      </w:r>
      <w:r w:rsidR="006B2F33">
        <w:rPr>
          <w:rFonts w:ascii="Times New Roman" w:hAnsi="Times New Roman" w:cs="Times New Roman"/>
          <w:sz w:val="24"/>
          <w:szCs w:val="24"/>
        </w:rPr>
        <w:t xml:space="preserve"> relativos às linguagens </w:t>
      </w:r>
      <w:r w:rsidR="004635E7">
        <w:rPr>
          <w:rFonts w:ascii="Times New Roman" w:hAnsi="Times New Roman" w:cs="Times New Roman"/>
          <w:sz w:val="24"/>
          <w:szCs w:val="24"/>
        </w:rPr>
        <w:t>das crianças</w:t>
      </w:r>
      <w:r w:rsidR="006B2F33">
        <w:rPr>
          <w:rFonts w:ascii="Times New Roman" w:hAnsi="Times New Roman" w:cs="Times New Roman"/>
          <w:sz w:val="24"/>
          <w:szCs w:val="24"/>
        </w:rPr>
        <w:t xml:space="preserve">, mais especificamente à oralidade, leitura e escrita são fundamentalmente </w:t>
      </w:r>
      <w:r w:rsidR="009B4AE8">
        <w:rPr>
          <w:rFonts w:ascii="Times New Roman" w:hAnsi="Times New Roman" w:cs="Times New Roman"/>
          <w:sz w:val="24"/>
          <w:szCs w:val="24"/>
        </w:rPr>
        <w:t>relevantes n</w:t>
      </w:r>
      <w:r w:rsidR="00656DCD">
        <w:rPr>
          <w:rFonts w:ascii="Times New Roman" w:hAnsi="Times New Roman" w:cs="Times New Roman"/>
          <w:sz w:val="24"/>
          <w:szCs w:val="24"/>
        </w:rPr>
        <w:t xml:space="preserve">a infância </w:t>
      </w:r>
      <w:r w:rsidR="006B2F33">
        <w:rPr>
          <w:rFonts w:ascii="Times New Roman" w:hAnsi="Times New Roman" w:cs="Times New Roman"/>
          <w:sz w:val="24"/>
          <w:szCs w:val="24"/>
        </w:rPr>
        <w:t xml:space="preserve">e </w:t>
      </w:r>
      <w:r w:rsidR="00656DCD">
        <w:rPr>
          <w:rFonts w:ascii="Times New Roman" w:hAnsi="Times New Roman" w:cs="Times New Roman"/>
          <w:sz w:val="24"/>
          <w:szCs w:val="24"/>
        </w:rPr>
        <w:t>devem ter atenção</w:t>
      </w:r>
      <w:r w:rsidR="006B2F33">
        <w:rPr>
          <w:rFonts w:ascii="Times New Roman" w:hAnsi="Times New Roman" w:cs="Times New Roman"/>
          <w:sz w:val="24"/>
          <w:szCs w:val="24"/>
        </w:rPr>
        <w:t>, especialmente nas instituições educativas, com propostas</w:t>
      </w:r>
      <w:r w:rsidR="00656DCD">
        <w:rPr>
          <w:rFonts w:ascii="Times New Roman" w:hAnsi="Times New Roman" w:cs="Times New Roman"/>
          <w:sz w:val="24"/>
          <w:szCs w:val="24"/>
        </w:rPr>
        <w:t xml:space="preserve"> e práticas pedagógicas que </w:t>
      </w:r>
      <w:r w:rsidR="006B2F33">
        <w:rPr>
          <w:rFonts w:ascii="Times New Roman" w:hAnsi="Times New Roman" w:cs="Times New Roman"/>
          <w:sz w:val="24"/>
          <w:szCs w:val="24"/>
        </w:rPr>
        <w:t xml:space="preserve">objetivem </w:t>
      </w:r>
      <w:r w:rsidR="00656DCD">
        <w:rPr>
          <w:rFonts w:ascii="Times New Roman" w:hAnsi="Times New Roman" w:cs="Times New Roman"/>
          <w:sz w:val="24"/>
          <w:szCs w:val="24"/>
        </w:rPr>
        <w:t>fomentar os movimentos das crianças em s</w:t>
      </w:r>
      <w:r>
        <w:rPr>
          <w:rFonts w:ascii="Times New Roman" w:hAnsi="Times New Roman" w:cs="Times New Roman"/>
          <w:sz w:val="24"/>
          <w:szCs w:val="24"/>
        </w:rPr>
        <w:t xml:space="preserve">uas descobertas e </w:t>
      </w:r>
      <w:r w:rsidR="006B2F33">
        <w:rPr>
          <w:rFonts w:ascii="Times New Roman" w:hAnsi="Times New Roman" w:cs="Times New Roman"/>
          <w:sz w:val="24"/>
          <w:szCs w:val="24"/>
        </w:rPr>
        <w:t>aprendizagens, possibilitando diálogos que contribuam para o</w:t>
      </w:r>
      <w:r>
        <w:rPr>
          <w:rFonts w:ascii="Times New Roman" w:hAnsi="Times New Roman" w:cs="Times New Roman"/>
          <w:sz w:val="24"/>
          <w:szCs w:val="24"/>
        </w:rPr>
        <w:t xml:space="preserve"> desenvolvimento individual da cr</w:t>
      </w:r>
      <w:r w:rsidR="00FA7EC7">
        <w:rPr>
          <w:rFonts w:ascii="Times New Roman" w:hAnsi="Times New Roman" w:cs="Times New Roman"/>
          <w:sz w:val="24"/>
          <w:szCs w:val="24"/>
        </w:rPr>
        <w:t>iança</w:t>
      </w:r>
      <w:r w:rsidR="009B4AE8">
        <w:rPr>
          <w:rFonts w:ascii="Times New Roman" w:hAnsi="Times New Roman" w:cs="Times New Roman"/>
          <w:sz w:val="24"/>
          <w:szCs w:val="24"/>
        </w:rPr>
        <w:t>, e também coletivo</w:t>
      </w:r>
      <w:r w:rsidR="00FA7EC7">
        <w:rPr>
          <w:rFonts w:ascii="Times New Roman" w:hAnsi="Times New Roman" w:cs="Times New Roman"/>
          <w:sz w:val="24"/>
          <w:szCs w:val="24"/>
        </w:rPr>
        <w:t xml:space="preserve"> nestas suas linguagens, </w:t>
      </w:r>
      <w:r w:rsidR="006B2F33">
        <w:rPr>
          <w:rFonts w:ascii="Times New Roman" w:hAnsi="Times New Roman" w:cs="Times New Roman"/>
          <w:sz w:val="24"/>
          <w:szCs w:val="24"/>
        </w:rPr>
        <w:t xml:space="preserve">pois toda aprendizagem se desenvolve </w:t>
      </w:r>
      <w:r w:rsidR="00766D44">
        <w:rPr>
          <w:rFonts w:ascii="Times New Roman" w:hAnsi="Times New Roman" w:cs="Times New Roman"/>
          <w:sz w:val="24"/>
          <w:szCs w:val="24"/>
        </w:rPr>
        <w:t>por meio de percurso</w:t>
      </w:r>
      <w:r w:rsidR="006B2F33">
        <w:rPr>
          <w:rFonts w:ascii="Times New Roman" w:hAnsi="Times New Roman" w:cs="Times New Roman"/>
          <w:sz w:val="24"/>
          <w:szCs w:val="24"/>
        </w:rPr>
        <w:t>s de conhecimento</w:t>
      </w:r>
      <w:r w:rsidR="00766D44">
        <w:rPr>
          <w:rFonts w:ascii="Times New Roman" w:hAnsi="Times New Roman" w:cs="Times New Roman"/>
          <w:sz w:val="24"/>
          <w:szCs w:val="24"/>
        </w:rPr>
        <w:t xml:space="preserve">, </w:t>
      </w:r>
      <w:r w:rsidR="006B2F33">
        <w:rPr>
          <w:rFonts w:ascii="Times New Roman" w:hAnsi="Times New Roman" w:cs="Times New Roman"/>
          <w:sz w:val="24"/>
          <w:szCs w:val="24"/>
        </w:rPr>
        <w:t xml:space="preserve">que </w:t>
      </w:r>
      <w:r w:rsidR="00766D44">
        <w:rPr>
          <w:rFonts w:ascii="Times New Roman" w:hAnsi="Times New Roman" w:cs="Times New Roman"/>
          <w:sz w:val="24"/>
          <w:szCs w:val="24"/>
        </w:rPr>
        <w:t>segundo A</w:t>
      </w:r>
      <w:r w:rsidR="00597393">
        <w:rPr>
          <w:rFonts w:ascii="Times New Roman" w:hAnsi="Times New Roman" w:cs="Times New Roman"/>
          <w:sz w:val="24"/>
          <w:szCs w:val="24"/>
        </w:rPr>
        <w:t xml:space="preserve">zenha </w:t>
      </w:r>
      <w:r w:rsidR="00766D44">
        <w:rPr>
          <w:rFonts w:ascii="Times New Roman" w:hAnsi="Times New Roman" w:cs="Times New Roman"/>
          <w:sz w:val="24"/>
          <w:szCs w:val="24"/>
        </w:rPr>
        <w:t>(</w:t>
      </w:r>
      <w:r>
        <w:rPr>
          <w:rFonts w:ascii="Times New Roman" w:hAnsi="Times New Roman" w:cs="Times New Roman"/>
          <w:sz w:val="24"/>
          <w:szCs w:val="24"/>
        </w:rPr>
        <w:t>1997)</w:t>
      </w:r>
      <w:r w:rsidR="00766D44">
        <w:rPr>
          <w:rFonts w:ascii="Times New Roman" w:hAnsi="Times New Roman" w:cs="Times New Roman"/>
          <w:sz w:val="24"/>
          <w:szCs w:val="24"/>
        </w:rPr>
        <w:t>,</w:t>
      </w:r>
      <w:r>
        <w:rPr>
          <w:rFonts w:ascii="Times New Roman" w:hAnsi="Times New Roman" w:cs="Times New Roman"/>
          <w:sz w:val="24"/>
          <w:szCs w:val="24"/>
        </w:rPr>
        <w:t xml:space="preserve"> </w:t>
      </w:r>
      <w:r w:rsidR="006B2F33">
        <w:rPr>
          <w:rFonts w:ascii="Times New Roman" w:hAnsi="Times New Roman" w:cs="Times New Roman"/>
          <w:sz w:val="24"/>
          <w:szCs w:val="24"/>
        </w:rPr>
        <w:t xml:space="preserve">são </w:t>
      </w:r>
      <w:r>
        <w:rPr>
          <w:rFonts w:ascii="Times New Roman" w:hAnsi="Times New Roman" w:cs="Times New Roman"/>
          <w:sz w:val="24"/>
          <w:szCs w:val="24"/>
        </w:rPr>
        <w:t>prévio</w:t>
      </w:r>
      <w:r w:rsidR="006B2F33">
        <w:rPr>
          <w:rFonts w:ascii="Times New Roman" w:hAnsi="Times New Roman" w:cs="Times New Roman"/>
          <w:sz w:val="24"/>
          <w:szCs w:val="24"/>
        </w:rPr>
        <w:t>s</w:t>
      </w:r>
      <w:r w:rsidR="003F7C63">
        <w:rPr>
          <w:rFonts w:ascii="Times New Roman" w:hAnsi="Times New Roman" w:cs="Times New Roman"/>
          <w:sz w:val="24"/>
          <w:szCs w:val="24"/>
        </w:rPr>
        <w:t xml:space="preserve"> à escolarização, e</w:t>
      </w:r>
      <w:r w:rsidR="006B2F33">
        <w:rPr>
          <w:rFonts w:ascii="Times New Roman" w:hAnsi="Times New Roman" w:cs="Times New Roman"/>
          <w:sz w:val="24"/>
          <w:szCs w:val="24"/>
        </w:rPr>
        <w:t xml:space="preserve"> é por esse percurso que deve-se proporcionar às crianças o acesso ao mundo letrado, por meio das práticas sociais de leitura e escrita, como aquelas encontradas na literatura infantil.</w:t>
      </w:r>
    </w:p>
    <w:p w:rsidR="000B55F6" w:rsidRDefault="000B55F6" w:rsidP="00923AF2">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O conceito de letramento literário nos ajuda a compreender a necessidade de afirmar o importante papel das instituições educacionais na formação de leitores, sendo assim, o espaço da educação infantil, como </w:t>
      </w:r>
      <w:r w:rsidR="00E56F4E">
        <w:rPr>
          <w:rFonts w:ascii="Times New Roman" w:hAnsi="Times New Roman" w:cs="Times New Roman"/>
          <w:sz w:val="24"/>
          <w:szCs w:val="24"/>
        </w:rPr>
        <w:t>primeira etapa do ensino básico</w:t>
      </w:r>
      <w:r>
        <w:rPr>
          <w:rFonts w:ascii="Times New Roman" w:hAnsi="Times New Roman" w:cs="Times New Roman"/>
          <w:sz w:val="24"/>
          <w:szCs w:val="24"/>
        </w:rPr>
        <w:t xml:space="preserve"> é convocado, e com ele todas as pessoas envolvida</w:t>
      </w:r>
      <w:r w:rsidR="00E56F4E">
        <w:rPr>
          <w:rFonts w:ascii="Times New Roman" w:hAnsi="Times New Roman" w:cs="Times New Roman"/>
          <w:sz w:val="24"/>
          <w:szCs w:val="24"/>
        </w:rPr>
        <w:t>s com a educação nesses espaços</w:t>
      </w:r>
      <w:r>
        <w:rPr>
          <w:rFonts w:ascii="Times New Roman" w:hAnsi="Times New Roman" w:cs="Times New Roman"/>
          <w:sz w:val="24"/>
          <w:szCs w:val="24"/>
        </w:rPr>
        <w:t xml:space="preserve"> para </w:t>
      </w:r>
      <w:r w:rsidR="003473A7">
        <w:rPr>
          <w:rFonts w:ascii="Times New Roman" w:hAnsi="Times New Roman" w:cs="Times New Roman"/>
          <w:sz w:val="24"/>
          <w:szCs w:val="24"/>
        </w:rPr>
        <w:t xml:space="preserve">reconhecer a relevância do acesso ao material literário de qualidade, já que </w:t>
      </w:r>
      <w:r w:rsidR="00E56F4E">
        <w:rPr>
          <w:rFonts w:ascii="Times New Roman" w:hAnsi="Times New Roman" w:cs="Times New Roman"/>
          <w:sz w:val="24"/>
          <w:szCs w:val="24"/>
        </w:rPr>
        <w:t xml:space="preserve">ali </w:t>
      </w:r>
      <w:r w:rsidR="003473A7">
        <w:rPr>
          <w:rFonts w:ascii="Times New Roman" w:hAnsi="Times New Roman" w:cs="Times New Roman"/>
          <w:sz w:val="24"/>
          <w:szCs w:val="24"/>
        </w:rPr>
        <w:t>as crianças poderão ter os primeiros contatos com a leitura e a escrita, com o mundo letrado. São os espaços educacionais os lugares por excelência do acesso ao conhecimento do mundo, e este pode se dar por meio da leitura dos livros de literatura infantil.</w:t>
      </w:r>
    </w:p>
    <w:p w:rsidR="000B55F6" w:rsidRDefault="000B55F6" w:rsidP="00923AF2">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 Esse conceito surgiu a partir das discussões da professora pesquisadora Magda Soares (</w:t>
      </w:r>
      <w:r w:rsidR="009536B6">
        <w:rPr>
          <w:rFonts w:ascii="Times New Roman" w:hAnsi="Times New Roman" w:cs="Times New Roman"/>
          <w:sz w:val="24"/>
          <w:szCs w:val="24"/>
        </w:rPr>
        <w:t>2000</w:t>
      </w:r>
      <w:r>
        <w:rPr>
          <w:rFonts w:ascii="Times New Roman" w:hAnsi="Times New Roman" w:cs="Times New Roman"/>
          <w:sz w:val="24"/>
          <w:szCs w:val="24"/>
        </w:rPr>
        <w:t>), que defende a ideia de letramento que se diferencia da alfabetização, para a autora, a alfabetização é o aprendizado da tecnologia da escrita, com todas as suas especificidades técnicas e o letramento, por sua vez, é o uso da escrita e da leitura nas práticas sociais vividas pelas pessoas em seus cotidianos. Assim, o letramento literário</w:t>
      </w:r>
      <w:r w:rsidR="00231B8F">
        <w:rPr>
          <w:rFonts w:ascii="Times New Roman" w:hAnsi="Times New Roman" w:cs="Times New Roman"/>
          <w:sz w:val="24"/>
          <w:szCs w:val="24"/>
        </w:rPr>
        <w:t xml:space="preserve">, que para </w:t>
      </w:r>
      <w:proofErr w:type="spellStart"/>
      <w:r w:rsidR="00231B8F">
        <w:rPr>
          <w:rFonts w:ascii="Times New Roman" w:hAnsi="Times New Roman" w:cs="Times New Roman"/>
          <w:sz w:val="24"/>
          <w:szCs w:val="24"/>
        </w:rPr>
        <w:t>Rildo</w:t>
      </w:r>
      <w:proofErr w:type="spellEnd"/>
      <w:r w:rsidR="00231B8F">
        <w:rPr>
          <w:rFonts w:ascii="Times New Roman" w:hAnsi="Times New Roman" w:cs="Times New Roman"/>
          <w:sz w:val="24"/>
          <w:szCs w:val="24"/>
        </w:rPr>
        <w:t xml:space="preserve"> </w:t>
      </w:r>
      <w:proofErr w:type="spellStart"/>
      <w:r w:rsidR="00231B8F">
        <w:rPr>
          <w:rFonts w:ascii="Times New Roman" w:hAnsi="Times New Roman" w:cs="Times New Roman"/>
          <w:sz w:val="24"/>
          <w:szCs w:val="24"/>
        </w:rPr>
        <w:t>Cosson</w:t>
      </w:r>
      <w:proofErr w:type="spellEnd"/>
      <w:r w:rsidR="00231B8F">
        <w:rPr>
          <w:rFonts w:ascii="Times New Roman" w:hAnsi="Times New Roman" w:cs="Times New Roman"/>
          <w:sz w:val="24"/>
          <w:szCs w:val="24"/>
        </w:rPr>
        <w:t xml:space="preserve"> (2012)</w:t>
      </w:r>
      <w:r>
        <w:rPr>
          <w:rFonts w:ascii="Times New Roman" w:hAnsi="Times New Roman" w:cs="Times New Roman"/>
          <w:sz w:val="24"/>
          <w:szCs w:val="24"/>
        </w:rPr>
        <w:t xml:space="preserve"> seria a leitura literária como prática s</w:t>
      </w:r>
      <w:r w:rsidR="003473A7">
        <w:rPr>
          <w:rFonts w:ascii="Times New Roman" w:hAnsi="Times New Roman" w:cs="Times New Roman"/>
          <w:sz w:val="24"/>
          <w:szCs w:val="24"/>
        </w:rPr>
        <w:t>ocial, sendo assim, um processo</w:t>
      </w:r>
      <w:r>
        <w:rPr>
          <w:rFonts w:ascii="Times New Roman" w:hAnsi="Times New Roman" w:cs="Times New Roman"/>
          <w:sz w:val="24"/>
          <w:szCs w:val="24"/>
        </w:rPr>
        <w:t xml:space="preserve"> desenvolvido desde o momento que a criança tem contato com os livros </w:t>
      </w:r>
      <w:r w:rsidR="003473A7">
        <w:rPr>
          <w:rFonts w:ascii="Times New Roman" w:hAnsi="Times New Roman" w:cs="Times New Roman"/>
          <w:sz w:val="24"/>
          <w:szCs w:val="24"/>
        </w:rPr>
        <w:t xml:space="preserve">de literatura </w:t>
      </w:r>
      <w:r>
        <w:rPr>
          <w:rFonts w:ascii="Times New Roman" w:hAnsi="Times New Roman" w:cs="Times New Roman"/>
          <w:sz w:val="24"/>
          <w:szCs w:val="24"/>
        </w:rPr>
        <w:t xml:space="preserve">e que jamais se finda. </w:t>
      </w:r>
    </w:p>
    <w:p w:rsidR="00D82F22" w:rsidRDefault="00D82F22" w:rsidP="00923AF2">
      <w:pPr>
        <w:spacing w:line="360" w:lineRule="auto"/>
        <w:ind w:firstLine="708"/>
        <w:contextualSpacing/>
        <w:jc w:val="both"/>
        <w:rPr>
          <w:rFonts w:ascii="Times New Roman" w:hAnsi="Times New Roman" w:cs="Times New Roman"/>
          <w:sz w:val="24"/>
          <w:szCs w:val="24"/>
        </w:rPr>
      </w:pPr>
    </w:p>
    <w:p w:rsidR="00D82F22" w:rsidRPr="00A94564" w:rsidRDefault="00901263" w:rsidP="00D82F22">
      <w:pPr>
        <w:spacing w:line="240" w:lineRule="auto"/>
        <w:ind w:left="2268"/>
        <w:jc w:val="both"/>
        <w:rPr>
          <w:rFonts w:ascii="Times New Roman" w:hAnsi="Times New Roman" w:cs="Times New Roman"/>
        </w:rPr>
      </w:pPr>
      <w:r w:rsidRPr="00A94564">
        <w:rPr>
          <w:rFonts w:ascii="Times New Roman" w:hAnsi="Times New Roman" w:cs="Times New Roman"/>
        </w:rPr>
        <w:t xml:space="preserve">Desse modo, o letramento abrange uma vasta gama de práticas culturais em diferentes níveis, possibilitando diferentes maneiras e graus de interação de </w:t>
      </w:r>
      <w:r w:rsidRPr="00A94564">
        <w:rPr>
          <w:rFonts w:ascii="Times New Roman" w:hAnsi="Times New Roman" w:cs="Times New Roman"/>
        </w:rPr>
        <w:lastRenderedPageBreak/>
        <w:t>cada sujeito com a leitura e a escrita. Como exemplo disso podemos pensar no sujeito que mesmo sem domínio do código escrito está imerso em contextos letrados, em contato com diferentes tipos de textos em diversos suportes. (SPENGLER, 2017, p. 58).</w:t>
      </w:r>
    </w:p>
    <w:p w:rsidR="00D82F22" w:rsidRDefault="00D82F22" w:rsidP="00923AF2">
      <w:pPr>
        <w:spacing w:line="360" w:lineRule="auto"/>
        <w:ind w:firstLine="708"/>
        <w:contextualSpacing/>
        <w:jc w:val="both"/>
        <w:rPr>
          <w:rFonts w:ascii="Times New Roman" w:hAnsi="Times New Roman" w:cs="Times New Roman"/>
          <w:sz w:val="24"/>
          <w:szCs w:val="24"/>
        </w:rPr>
      </w:pPr>
    </w:p>
    <w:p w:rsidR="007C6911" w:rsidRDefault="00DA20A3" w:rsidP="00766D44">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Quando se está </w:t>
      </w:r>
      <w:r w:rsidR="000B55F6">
        <w:rPr>
          <w:rFonts w:ascii="Times New Roman" w:hAnsi="Times New Roman" w:cs="Times New Roman"/>
          <w:sz w:val="24"/>
          <w:szCs w:val="24"/>
        </w:rPr>
        <w:t>nesses espaços</w:t>
      </w:r>
      <w:r>
        <w:rPr>
          <w:rFonts w:ascii="Times New Roman" w:hAnsi="Times New Roman" w:cs="Times New Roman"/>
          <w:sz w:val="24"/>
          <w:szCs w:val="24"/>
        </w:rPr>
        <w:t xml:space="preserve"> da criança, como educador, neste trajeto de descobertas, não se pode deixar de oportunizar e de realizar vivencias </w:t>
      </w:r>
      <w:r w:rsidR="007C6911">
        <w:rPr>
          <w:rFonts w:ascii="Times New Roman" w:hAnsi="Times New Roman" w:cs="Times New Roman"/>
          <w:sz w:val="24"/>
          <w:szCs w:val="24"/>
        </w:rPr>
        <w:t xml:space="preserve">para que as </w:t>
      </w:r>
      <w:r>
        <w:rPr>
          <w:rFonts w:ascii="Times New Roman" w:hAnsi="Times New Roman" w:cs="Times New Roman"/>
          <w:sz w:val="24"/>
          <w:szCs w:val="24"/>
        </w:rPr>
        <w:t xml:space="preserve">crianças </w:t>
      </w:r>
      <w:r w:rsidR="007C6911">
        <w:rPr>
          <w:rFonts w:ascii="Times New Roman" w:hAnsi="Times New Roman" w:cs="Times New Roman"/>
          <w:sz w:val="24"/>
          <w:szCs w:val="24"/>
        </w:rPr>
        <w:t>façam</w:t>
      </w:r>
      <w:r>
        <w:rPr>
          <w:rFonts w:ascii="Times New Roman" w:hAnsi="Times New Roman" w:cs="Times New Roman"/>
          <w:sz w:val="24"/>
          <w:szCs w:val="24"/>
        </w:rPr>
        <w:t xml:space="preserve"> vivas </w:t>
      </w:r>
      <w:r w:rsidR="007C6911">
        <w:rPr>
          <w:rFonts w:ascii="Times New Roman" w:hAnsi="Times New Roman" w:cs="Times New Roman"/>
          <w:sz w:val="24"/>
          <w:szCs w:val="24"/>
        </w:rPr>
        <w:t xml:space="preserve">as </w:t>
      </w:r>
      <w:r>
        <w:rPr>
          <w:rFonts w:ascii="Times New Roman" w:hAnsi="Times New Roman" w:cs="Times New Roman"/>
          <w:sz w:val="24"/>
          <w:szCs w:val="24"/>
        </w:rPr>
        <w:t>suas vozes e narrativas, que as incentivam a serem criadores de histórias</w:t>
      </w:r>
      <w:r w:rsidR="007C6911">
        <w:rPr>
          <w:rFonts w:ascii="Times New Roman" w:hAnsi="Times New Roman" w:cs="Times New Roman"/>
          <w:sz w:val="24"/>
          <w:szCs w:val="24"/>
        </w:rPr>
        <w:t>, a partir de experiências estéticas vivenciadas pela literatura</w:t>
      </w:r>
      <w:r>
        <w:rPr>
          <w:rFonts w:ascii="Times New Roman" w:hAnsi="Times New Roman" w:cs="Times New Roman"/>
          <w:sz w:val="24"/>
          <w:szCs w:val="24"/>
        </w:rPr>
        <w:t xml:space="preserve"> </w:t>
      </w:r>
      <w:r w:rsidR="007C6911">
        <w:rPr>
          <w:rFonts w:ascii="Times New Roman" w:hAnsi="Times New Roman" w:cs="Times New Roman"/>
          <w:sz w:val="24"/>
          <w:szCs w:val="24"/>
        </w:rPr>
        <w:t>que as</w:t>
      </w:r>
      <w:r>
        <w:rPr>
          <w:rFonts w:ascii="Times New Roman" w:hAnsi="Times New Roman" w:cs="Times New Roman"/>
          <w:sz w:val="24"/>
          <w:szCs w:val="24"/>
        </w:rPr>
        <w:t xml:space="preserve"> </w:t>
      </w:r>
      <w:r w:rsidR="007C6911">
        <w:rPr>
          <w:rFonts w:ascii="Times New Roman" w:hAnsi="Times New Roman" w:cs="Times New Roman"/>
          <w:sz w:val="24"/>
          <w:szCs w:val="24"/>
        </w:rPr>
        <w:t>permitam</w:t>
      </w:r>
      <w:r>
        <w:rPr>
          <w:rFonts w:ascii="Times New Roman" w:hAnsi="Times New Roman" w:cs="Times New Roman"/>
          <w:sz w:val="24"/>
          <w:szCs w:val="24"/>
        </w:rPr>
        <w:t xml:space="preserve"> sentir as emoções de LER uma história, </w:t>
      </w:r>
      <w:r w:rsidR="007C6911">
        <w:rPr>
          <w:rFonts w:ascii="Times New Roman" w:hAnsi="Times New Roman" w:cs="Times New Roman"/>
          <w:sz w:val="24"/>
          <w:szCs w:val="24"/>
        </w:rPr>
        <w:t xml:space="preserve">tomando como premissa que a leitura, para as crianças pequenas, não se dá somente pelos olhos, mas sim, tomando a dimensão de todos os sentidos, as crianças pequenas leem os livros com a boca, com o olfato, com o toque e especialmente com o ouvido, pois ouvir histórias é também lê-las, assim como afirma Eliane </w:t>
      </w:r>
      <w:proofErr w:type="spellStart"/>
      <w:r w:rsidR="007C6911">
        <w:rPr>
          <w:rFonts w:ascii="Times New Roman" w:hAnsi="Times New Roman" w:cs="Times New Roman"/>
          <w:sz w:val="24"/>
          <w:szCs w:val="24"/>
        </w:rPr>
        <w:t>Debus</w:t>
      </w:r>
      <w:proofErr w:type="spellEnd"/>
      <w:r w:rsidR="007C6911">
        <w:rPr>
          <w:rFonts w:ascii="Times New Roman" w:hAnsi="Times New Roman" w:cs="Times New Roman"/>
          <w:sz w:val="24"/>
          <w:szCs w:val="24"/>
        </w:rPr>
        <w:t xml:space="preserve"> (2006) e Maria Laura P. </w:t>
      </w:r>
      <w:proofErr w:type="spellStart"/>
      <w:r w:rsidR="007C6911">
        <w:rPr>
          <w:rFonts w:ascii="Times New Roman" w:hAnsi="Times New Roman" w:cs="Times New Roman"/>
          <w:sz w:val="24"/>
          <w:szCs w:val="24"/>
        </w:rPr>
        <w:t>Spengler</w:t>
      </w:r>
      <w:proofErr w:type="spellEnd"/>
      <w:r w:rsidR="007C6911">
        <w:rPr>
          <w:rFonts w:ascii="Times New Roman" w:hAnsi="Times New Roman" w:cs="Times New Roman"/>
          <w:sz w:val="24"/>
          <w:szCs w:val="24"/>
        </w:rPr>
        <w:t xml:space="preserve"> (2017)</w:t>
      </w:r>
      <w:r w:rsidR="00601F4D">
        <w:rPr>
          <w:rFonts w:ascii="Times New Roman" w:hAnsi="Times New Roman" w:cs="Times New Roman"/>
          <w:sz w:val="24"/>
          <w:szCs w:val="24"/>
        </w:rPr>
        <w:t>.</w:t>
      </w:r>
    </w:p>
    <w:p w:rsidR="00766D44" w:rsidRPr="00222662" w:rsidRDefault="007C6911" w:rsidP="00766D44">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Este texto se propõe a desenvolver </w:t>
      </w:r>
      <w:r w:rsidR="002308D0">
        <w:rPr>
          <w:rFonts w:ascii="Times New Roman" w:hAnsi="Times New Roman" w:cs="Times New Roman"/>
          <w:sz w:val="24"/>
          <w:szCs w:val="24"/>
        </w:rPr>
        <w:t>discussões sobre como a leitura fruitiva pode acessar estes caminhos</w:t>
      </w:r>
      <w:r>
        <w:rPr>
          <w:rFonts w:ascii="Times New Roman" w:hAnsi="Times New Roman" w:cs="Times New Roman"/>
          <w:sz w:val="24"/>
          <w:szCs w:val="24"/>
        </w:rPr>
        <w:t xml:space="preserve"> de experiência estética</w:t>
      </w:r>
      <w:r w:rsidR="002308D0">
        <w:rPr>
          <w:rFonts w:ascii="Times New Roman" w:hAnsi="Times New Roman" w:cs="Times New Roman"/>
          <w:sz w:val="24"/>
          <w:szCs w:val="24"/>
        </w:rPr>
        <w:t xml:space="preserve"> nas crianças compreendendo</w:t>
      </w:r>
      <w:r w:rsidR="00601F4D">
        <w:rPr>
          <w:rFonts w:ascii="Times New Roman" w:hAnsi="Times New Roman" w:cs="Times New Roman"/>
          <w:sz w:val="24"/>
          <w:szCs w:val="24"/>
        </w:rPr>
        <w:t>-</w:t>
      </w:r>
      <w:r>
        <w:rPr>
          <w:rFonts w:ascii="Times New Roman" w:hAnsi="Times New Roman" w:cs="Times New Roman"/>
          <w:sz w:val="24"/>
          <w:szCs w:val="24"/>
        </w:rPr>
        <w:t>as</w:t>
      </w:r>
      <w:r w:rsidR="00601F4D">
        <w:rPr>
          <w:rFonts w:ascii="Times New Roman" w:hAnsi="Times New Roman" w:cs="Times New Roman"/>
          <w:sz w:val="24"/>
          <w:szCs w:val="24"/>
        </w:rPr>
        <w:t xml:space="preserve"> </w:t>
      </w:r>
      <w:r w:rsidR="002308D0">
        <w:rPr>
          <w:rFonts w:ascii="Times New Roman" w:hAnsi="Times New Roman" w:cs="Times New Roman"/>
          <w:sz w:val="24"/>
          <w:szCs w:val="24"/>
        </w:rPr>
        <w:t>como sujeitos leitores</w:t>
      </w:r>
      <w:r>
        <w:rPr>
          <w:rFonts w:ascii="Times New Roman" w:hAnsi="Times New Roman" w:cs="Times New Roman"/>
          <w:sz w:val="24"/>
          <w:szCs w:val="24"/>
        </w:rPr>
        <w:t xml:space="preserve">, protagonistas criativas </w:t>
      </w:r>
      <w:r w:rsidR="00906B08">
        <w:rPr>
          <w:rFonts w:ascii="Times New Roman" w:hAnsi="Times New Roman" w:cs="Times New Roman"/>
          <w:sz w:val="24"/>
          <w:szCs w:val="24"/>
        </w:rPr>
        <w:t xml:space="preserve">e </w:t>
      </w:r>
      <w:r>
        <w:rPr>
          <w:rFonts w:ascii="Times New Roman" w:hAnsi="Times New Roman" w:cs="Times New Roman"/>
          <w:sz w:val="24"/>
          <w:szCs w:val="24"/>
        </w:rPr>
        <w:t>refletindo</w:t>
      </w:r>
      <w:r w:rsidR="00906B08">
        <w:rPr>
          <w:rFonts w:ascii="Times New Roman" w:hAnsi="Times New Roman" w:cs="Times New Roman"/>
          <w:sz w:val="24"/>
          <w:szCs w:val="24"/>
        </w:rPr>
        <w:t xml:space="preserve"> sobre as formas </w:t>
      </w:r>
      <w:r>
        <w:rPr>
          <w:rFonts w:ascii="Times New Roman" w:hAnsi="Times New Roman" w:cs="Times New Roman"/>
          <w:sz w:val="24"/>
          <w:szCs w:val="24"/>
        </w:rPr>
        <w:t xml:space="preserve">pelas quais </w:t>
      </w:r>
      <w:r w:rsidR="00906B08">
        <w:rPr>
          <w:rFonts w:ascii="Times New Roman" w:hAnsi="Times New Roman" w:cs="Times New Roman"/>
          <w:sz w:val="24"/>
          <w:szCs w:val="24"/>
        </w:rPr>
        <w:t xml:space="preserve">podemos representar a </w:t>
      </w:r>
      <w:r>
        <w:rPr>
          <w:rFonts w:ascii="Times New Roman" w:hAnsi="Times New Roman" w:cs="Times New Roman"/>
          <w:sz w:val="24"/>
          <w:szCs w:val="24"/>
        </w:rPr>
        <w:t>linguagem das crianças</w:t>
      </w:r>
      <w:r w:rsidR="002308D0">
        <w:rPr>
          <w:rFonts w:ascii="Times New Roman" w:hAnsi="Times New Roman" w:cs="Times New Roman"/>
          <w:sz w:val="24"/>
          <w:szCs w:val="24"/>
        </w:rPr>
        <w:t>.</w:t>
      </w:r>
      <w:r w:rsidR="00906B08">
        <w:rPr>
          <w:rFonts w:ascii="Times New Roman" w:hAnsi="Times New Roman" w:cs="Times New Roman"/>
          <w:sz w:val="24"/>
          <w:szCs w:val="24"/>
        </w:rPr>
        <w:t xml:space="preserve"> </w:t>
      </w:r>
      <w:r>
        <w:rPr>
          <w:rFonts w:ascii="Times New Roman" w:hAnsi="Times New Roman" w:cs="Times New Roman"/>
          <w:sz w:val="24"/>
          <w:szCs w:val="24"/>
        </w:rPr>
        <w:t>Pa</w:t>
      </w:r>
      <w:r w:rsidR="00601F4D">
        <w:rPr>
          <w:rFonts w:ascii="Times New Roman" w:hAnsi="Times New Roman" w:cs="Times New Roman"/>
          <w:sz w:val="24"/>
          <w:szCs w:val="24"/>
        </w:rPr>
        <w:t>ra compreender isso, faz-se re</w:t>
      </w:r>
      <w:r>
        <w:rPr>
          <w:rFonts w:ascii="Times New Roman" w:hAnsi="Times New Roman" w:cs="Times New Roman"/>
          <w:sz w:val="24"/>
          <w:szCs w:val="24"/>
        </w:rPr>
        <w:t xml:space="preserve">fletir sobre </w:t>
      </w:r>
      <w:r w:rsidR="0096656A">
        <w:rPr>
          <w:rFonts w:ascii="Times New Roman" w:hAnsi="Times New Roman" w:cs="Times New Roman"/>
          <w:sz w:val="24"/>
          <w:szCs w:val="24"/>
        </w:rPr>
        <w:t>o universo infantil e tudo que dentro nele torna-se aliado de um letramento literário</w:t>
      </w:r>
      <w:r w:rsidR="00A868DE">
        <w:rPr>
          <w:rFonts w:ascii="Times New Roman" w:hAnsi="Times New Roman" w:cs="Times New Roman"/>
          <w:sz w:val="24"/>
          <w:szCs w:val="24"/>
        </w:rPr>
        <w:t>, acreditando que o livro nas mãos de seus leitores, ganham vida e o letramento liter</w:t>
      </w:r>
      <w:r w:rsidR="00601F4D">
        <w:rPr>
          <w:rFonts w:ascii="Times New Roman" w:hAnsi="Times New Roman" w:cs="Times New Roman"/>
          <w:sz w:val="24"/>
          <w:szCs w:val="24"/>
        </w:rPr>
        <w:t>ário ganha forma, para Caroline</w:t>
      </w:r>
      <w:r w:rsidR="0096656A">
        <w:rPr>
          <w:rFonts w:ascii="Times New Roman" w:hAnsi="Times New Roman" w:cs="Times New Roman"/>
          <w:sz w:val="24"/>
          <w:szCs w:val="24"/>
        </w:rPr>
        <w:t xml:space="preserve"> </w:t>
      </w:r>
      <w:r w:rsidR="004A1661">
        <w:rPr>
          <w:rFonts w:ascii="Times New Roman" w:hAnsi="Times New Roman" w:cs="Times New Roman"/>
          <w:sz w:val="24"/>
          <w:szCs w:val="24"/>
        </w:rPr>
        <w:t>Carvalho (2009</w:t>
      </w:r>
      <w:r w:rsidR="00A868DE">
        <w:rPr>
          <w:rFonts w:ascii="Times New Roman" w:hAnsi="Times New Roman" w:cs="Times New Roman"/>
          <w:sz w:val="24"/>
          <w:szCs w:val="24"/>
        </w:rPr>
        <w:t xml:space="preserve">), a criança só desenvolve uma relação com o livro, quando tem acesso a ele, </w:t>
      </w:r>
      <w:r w:rsidR="00766D44">
        <w:rPr>
          <w:rFonts w:ascii="Times New Roman" w:hAnsi="Times New Roman" w:cs="Times New Roman"/>
          <w:sz w:val="24"/>
          <w:szCs w:val="24"/>
        </w:rPr>
        <w:t>“</w:t>
      </w:r>
      <w:r w:rsidR="00766D44" w:rsidRPr="00222662">
        <w:rPr>
          <w:rFonts w:ascii="Times New Roman" w:hAnsi="Times New Roman" w:cs="Times New Roman"/>
          <w:sz w:val="24"/>
          <w:szCs w:val="24"/>
        </w:rPr>
        <w:t>o livro guardado perde sua função social, mas, em contato com aqueles que o lêem, ele passa a ser um instrumento com uma função social definid</w:t>
      </w:r>
      <w:r w:rsidR="00766D44">
        <w:rPr>
          <w:rFonts w:ascii="Times New Roman" w:hAnsi="Times New Roman" w:cs="Times New Roman"/>
          <w:sz w:val="24"/>
          <w:szCs w:val="24"/>
        </w:rPr>
        <w:t>a”</w:t>
      </w:r>
      <w:r w:rsidR="00A868DE" w:rsidRPr="00A868DE">
        <w:rPr>
          <w:rFonts w:ascii="Times New Roman" w:hAnsi="Times New Roman" w:cs="Times New Roman"/>
          <w:sz w:val="24"/>
          <w:szCs w:val="24"/>
        </w:rPr>
        <w:t xml:space="preserve"> </w:t>
      </w:r>
      <w:r w:rsidR="00A868DE">
        <w:rPr>
          <w:rFonts w:ascii="Times New Roman" w:hAnsi="Times New Roman" w:cs="Times New Roman"/>
          <w:sz w:val="24"/>
          <w:szCs w:val="24"/>
        </w:rPr>
        <w:t>(p. 121)</w:t>
      </w:r>
      <w:r w:rsidR="00766D44">
        <w:rPr>
          <w:rFonts w:ascii="Times New Roman" w:hAnsi="Times New Roman" w:cs="Times New Roman"/>
          <w:sz w:val="24"/>
          <w:szCs w:val="24"/>
        </w:rPr>
        <w:t xml:space="preserve">. </w:t>
      </w:r>
    </w:p>
    <w:p w:rsidR="000755FB" w:rsidRPr="000755FB" w:rsidRDefault="00FA7EC7" w:rsidP="00766D4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96656A">
        <w:rPr>
          <w:rFonts w:ascii="Times New Roman" w:hAnsi="Times New Roman" w:cs="Times New Roman"/>
          <w:sz w:val="24"/>
          <w:szCs w:val="24"/>
        </w:rPr>
        <w:t xml:space="preserve"> perspectiva da fruição</w:t>
      </w:r>
      <w:r>
        <w:rPr>
          <w:rFonts w:ascii="Times New Roman" w:hAnsi="Times New Roman" w:cs="Times New Roman"/>
          <w:sz w:val="24"/>
          <w:szCs w:val="24"/>
        </w:rPr>
        <w:t xml:space="preserve"> estará relacionada como um caminho para o letramento literário</w:t>
      </w:r>
      <w:r w:rsidR="0096656A">
        <w:rPr>
          <w:rFonts w:ascii="Times New Roman" w:hAnsi="Times New Roman" w:cs="Times New Roman"/>
          <w:sz w:val="24"/>
          <w:szCs w:val="24"/>
        </w:rPr>
        <w:t xml:space="preserve">, um conceito que </w:t>
      </w:r>
      <w:r w:rsidR="00D05110">
        <w:rPr>
          <w:rFonts w:ascii="Times New Roman" w:hAnsi="Times New Roman" w:cs="Times New Roman"/>
          <w:sz w:val="24"/>
          <w:szCs w:val="24"/>
        </w:rPr>
        <w:t xml:space="preserve">traz </w:t>
      </w:r>
      <w:r w:rsidR="0096656A">
        <w:rPr>
          <w:rFonts w:ascii="Times New Roman" w:hAnsi="Times New Roman" w:cs="Times New Roman"/>
          <w:sz w:val="24"/>
          <w:szCs w:val="24"/>
        </w:rPr>
        <w:t xml:space="preserve">a leitura não como um ensino de conteúdo, </w:t>
      </w:r>
      <w:r w:rsidR="00355436">
        <w:rPr>
          <w:rFonts w:ascii="Times New Roman" w:hAnsi="Times New Roman" w:cs="Times New Roman"/>
          <w:sz w:val="24"/>
          <w:szCs w:val="24"/>
        </w:rPr>
        <w:t xml:space="preserve">mas </w:t>
      </w:r>
      <w:r w:rsidR="001C456A">
        <w:rPr>
          <w:rFonts w:ascii="Times New Roman" w:hAnsi="Times New Roman" w:cs="Times New Roman"/>
          <w:sz w:val="24"/>
          <w:szCs w:val="24"/>
        </w:rPr>
        <w:t>como</w:t>
      </w:r>
      <w:r w:rsidR="009D5370">
        <w:rPr>
          <w:rFonts w:ascii="Times New Roman" w:hAnsi="Times New Roman" w:cs="Times New Roman"/>
          <w:sz w:val="24"/>
          <w:szCs w:val="24"/>
        </w:rPr>
        <w:t xml:space="preserve"> se fosse a apreciação de</w:t>
      </w:r>
      <w:r w:rsidR="001C456A">
        <w:rPr>
          <w:rFonts w:ascii="Times New Roman" w:hAnsi="Times New Roman" w:cs="Times New Roman"/>
          <w:sz w:val="24"/>
          <w:szCs w:val="24"/>
        </w:rPr>
        <w:t xml:space="preserve"> uma obra de arte, que proporciona </w:t>
      </w:r>
      <w:r w:rsidR="008840FF">
        <w:rPr>
          <w:rFonts w:ascii="Times New Roman" w:hAnsi="Times New Roman" w:cs="Times New Roman"/>
          <w:sz w:val="24"/>
          <w:szCs w:val="24"/>
        </w:rPr>
        <w:t>experiências estética</w:t>
      </w:r>
      <w:r w:rsidR="00355436">
        <w:rPr>
          <w:rFonts w:ascii="Times New Roman" w:hAnsi="Times New Roman" w:cs="Times New Roman"/>
          <w:sz w:val="24"/>
          <w:szCs w:val="24"/>
        </w:rPr>
        <w:t>s</w:t>
      </w:r>
      <w:r w:rsidR="0096656A">
        <w:rPr>
          <w:rFonts w:ascii="Times New Roman" w:hAnsi="Times New Roman" w:cs="Times New Roman"/>
          <w:sz w:val="24"/>
          <w:szCs w:val="24"/>
        </w:rPr>
        <w:t xml:space="preserve"> de livre acesso e relacionamento</w:t>
      </w:r>
      <w:r w:rsidR="001C456A">
        <w:rPr>
          <w:rFonts w:ascii="Times New Roman" w:hAnsi="Times New Roman" w:cs="Times New Roman"/>
          <w:sz w:val="24"/>
          <w:szCs w:val="24"/>
        </w:rPr>
        <w:t xml:space="preserve"> afetuoso com o objeto</w:t>
      </w:r>
      <w:r w:rsidR="0096656A">
        <w:rPr>
          <w:rFonts w:ascii="Times New Roman" w:hAnsi="Times New Roman" w:cs="Times New Roman"/>
          <w:sz w:val="24"/>
          <w:szCs w:val="24"/>
        </w:rPr>
        <w:t xml:space="preserve"> livro. </w:t>
      </w:r>
      <w:r w:rsidR="000755FB" w:rsidRPr="000755FB">
        <w:rPr>
          <w:rFonts w:ascii="Times New Roman" w:hAnsi="Times New Roman" w:cs="Times New Roman"/>
          <w:sz w:val="24"/>
          <w:szCs w:val="24"/>
        </w:rPr>
        <w:t xml:space="preserve">A literatura é um objeto estético produzido para fins de apreciação, </w:t>
      </w:r>
      <w:r w:rsidR="001C456A">
        <w:rPr>
          <w:rFonts w:ascii="Times New Roman" w:hAnsi="Times New Roman" w:cs="Times New Roman"/>
          <w:sz w:val="24"/>
          <w:szCs w:val="24"/>
        </w:rPr>
        <w:t xml:space="preserve">e pode ser </w:t>
      </w:r>
      <w:r w:rsidR="001C456A" w:rsidRPr="000755FB">
        <w:rPr>
          <w:rFonts w:ascii="Times New Roman" w:hAnsi="Times New Roman" w:cs="Times New Roman"/>
          <w:sz w:val="24"/>
          <w:szCs w:val="24"/>
        </w:rPr>
        <w:t>facil</w:t>
      </w:r>
      <w:r w:rsidR="001C456A">
        <w:rPr>
          <w:rFonts w:ascii="Times New Roman" w:hAnsi="Times New Roman" w:cs="Times New Roman"/>
          <w:sz w:val="24"/>
          <w:szCs w:val="24"/>
        </w:rPr>
        <w:t>itadora d</w:t>
      </w:r>
      <w:r w:rsidR="000755FB" w:rsidRPr="000755FB">
        <w:rPr>
          <w:rFonts w:ascii="Times New Roman" w:hAnsi="Times New Roman" w:cs="Times New Roman"/>
          <w:sz w:val="24"/>
          <w:szCs w:val="24"/>
        </w:rPr>
        <w:t>a entrada da criança no universo da leitura,</w:t>
      </w:r>
      <w:r w:rsidR="001C456A">
        <w:rPr>
          <w:rFonts w:ascii="Times New Roman" w:hAnsi="Times New Roman" w:cs="Times New Roman"/>
          <w:sz w:val="24"/>
          <w:szCs w:val="24"/>
        </w:rPr>
        <w:t xml:space="preserve"> da leitura pelos olhos e</w:t>
      </w:r>
      <w:r w:rsidR="00840ED2">
        <w:rPr>
          <w:rFonts w:ascii="Times New Roman" w:hAnsi="Times New Roman" w:cs="Times New Roman"/>
          <w:sz w:val="24"/>
          <w:szCs w:val="24"/>
        </w:rPr>
        <w:t xml:space="preserve"> </w:t>
      </w:r>
      <w:r w:rsidR="001C456A">
        <w:rPr>
          <w:rFonts w:ascii="Times New Roman" w:hAnsi="Times New Roman" w:cs="Times New Roman"/>
          <w:sz w:val="24"/>
          <w:szCs w:val="24"/>
        </w:rPr>
        <w:t>por todos os outros</w:t>
      </w:r>
      <w:r w:rsidR="00C21165">
        <w:rPr>
          <w:rFonts w:ascii="Times New Roman" w:hAnsi="Times New Roman" w:cs="Times New Roman"/>
          <w:sz w:val="24"/>
          <w:szCs w:val="24"/>
        </w:rPr>
        <w:t xml:space="preserve"> sentidos, por meio da fruição.</w:t>
      </w:r>
    </w:p>
    <w:p w:rsidR="008840FF" w:rsidRDefault="008840FF" w:rsidP="000755FB">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Segundo </w:t>
      </w:r>
      <w:proofErr w:type="spellStart"/>
      <w:r w:rsidR="00766D44">
        <w:rPr>
          <w:rFonts w:ascii="Times New Roman" w:hAnsi="Times New Roman" w:cs="Times New Roman"/>
          <w:sz w:val="24"/>
          <w:szCs w:val="24"/>
        </w:rPr>
        <w:t>Spengler</w:t>
      </w:r>
      <w:proofErr w:type="spellEnd"/>
      <w:r w:rsidR="00766D44">
        <w:rPr>
          <w:rFonts w:ascii="Times New Roman" w:hAnsi="Times New Roman" w:cs="Times New Roman"/>
          <w:sz w:val="24"/>
          <w:szCs w:val="24"/>
        </w:rPr>
        <w:t xml:space="preserve"> (2017, p. 72)</w:t>
      </w:r>
      <w:r w:rsidR="009B139F">
        <w:rPr>
          <w:rFonts w:ascii="Times New Roman" w:hAnsi="Times New Roman" w:cs="Times New Roman"/>
          <w:sz w:val="24"/>
          <w:szCs w:val="24"/>
        </w:rPr>
        <w:t xml:space="preserve"> por meio de</w:t>
      </w:r>
      <w:r w:rsidR="00766D44">
        <w:rPr>
          <w:rFonts w:ascii="Times New Roman" w:hAnsi="Times New Roman" w:cs="Times New Roman"/>
          <w:sz w:val="24"/>
          <w:szCs w:val="24"/>
        </w:rPr>
        <w:t xml:space="preserve"> “práticas </w:t>
      </w:r>
      <w:r w:rsidR="00840ED2">
        <w:rPr>
          <w:rFonts w:ascii="Times New Roman" w:hAnsi="Times New Roman" w:cs="Times New Roman"/>
          <w:sz w:val="24"/>
          <w:szCs w:val="24"/>
        </w:rPr>
        <w:t xml:space="preserve">de letramento literário </w:t>
      </w:r>
      <w:r w:rsidRPr="008840FF">
        <w:rPr>
          <w:rFonts w:ascii="Times New Roman" w:hAnsi="Times New Roman" w:cs="Times New Roman"/>
          <w:sz w:val="24"/>
          <w:szCs w:val="24"/>
        </w:rPr>
        <w:t>na</w:t>
      </w:r>
      <w:r w:rsidR="00840ED2" w:rsidRPr="008840FF">
        <w:rPr>
          <w:rFonts w:ascii="Times New Roman" w:hAnsi="Times New Roman" w:cs="Times New Roman"/>
          <w:sz w:val="24"/>
          <w:szCs w:val="24"/>
        </w:rPr>
        <w:t xml:space="preserve"> </w:t>
      </w:r>
      <w:r w:rsidRPr="008840FF">
        <w:rPr>
          <w:rFonts w:ascii="Times New Roman" w:hAnsi="Times New Roman" w:cs="Times New Roman"/>
          <w:sz w:val="24"/>
          <w:szCs w:val="24"/>
        </w:rPr>
        <w:t>primeira</w:t>
      </w:r>
      <w:r w:rsidR="00840ED2" w:rsidRPr="008840FF">
        <w:rPr>
          <w:rFonts w:ascii="Times New Roman" w:hAnsi="Times New Roman" w:cs="Times New Roman"/>
          <w:sz w:val="24"/>
          <w:szCs w:val="24"/>
        </w:rPr>
        <w:t xml:space="preserve"> </w:t>
      </w:r>
      <w:r w:rsidRPr="008840FF">
        <w:rPr>
          <w:rFonts w:ascii="Times New Roman" w:hAnsi="Times New Roman" w:cs="Times New Roman"/>
          <w:sz w:val="24"/>
          <w:szCs w:val="24"/>
        </w:rPr>
        <w:t>infância asseguramos</w:t>
      </w:r>
      <w:r w:rsidR="00840ED2" w:rsidRPr="008840FF">
        <w:rPr>
          <w:rFonts w:ascii="Times New Roman" w:hAnsi="Times New Roman" w:cs="Times New Roman"/>
          <w:sz w:val="24"/>
          <w:szCs w:val="24"/>
        </w:rPr>
        <w:t xml:space="preserve"> </w:t>
      </w:r>
      <w:r w:rsidRPr="008840FF">
        <w:rPr>
          <w:rFonts w:ascii="Times New Roman" w:hAnsi="Times New Roman" w:cs="Times New Roman"/>
          <w:sz w:val="24"/>
          <w:szCs w:val="24"/>
        </w:rPr>
        <w:t>à</w:t>
      </w:r>
      <w:r w:rsidR="00840ED2" w:rsidRPr="008840FF">
        <w:rPr>
          <w:rFonts w:ascii="Times New Roman" w:hAnsi="Times New Roman" w:cs="Times New Roman"/>
          <w:sz w:val="24"/>
          <w:szCs w:val="24"/>
        </w:rPr>
        <w:t xml:space="preserve"> </w:t>
      </w:r>
      <w:r w:rsidRPr="008840FF">
        <w:rPr>
          <w:rFonts w:ascii="Times New Roman" w:hAnsi="Times New Roman" w:cs="Times New Roman"/>
          <w:sz w:val="24"/>
          <w:szCs w:val="24"/>
        </w:rPr>
        <w:t>criança o</w:t>
      </w:r>
      <w:r w:rsidR="00840ED2" w:rsidRPr="008840FF">
        <w:rPr>
          <w:rFonts w:ascii="Times New Roman" w:hAnsi="Times New Roman" w:cs="Times New Roman"/>
          <w:sz w:val="24"/>
          <w:szCs w:val="24"/>
        </w:rPr>
        <w:t xml:space="preserve"> </w:t>
      </w:r>
      <w:r w:rsidRPr="008840FF">
        <w:rPr>
          <w:rFonts w:ascii="Times New Roman" w:hAnsi="Times New Roman" w:cs="Times New Roman"/>
          <w:sz w:val="24"/>
          <w:szCs w:val="24"/>
        </w:rPr>
        <w:t>acesso</w:t>
      </w:r>
      <w:r w:rsidR="00840ED2" w:rsidRPr="008840FF">
        <w:rPr>
          <w:rFonts w:ascii="Times New Roman" w:hAnsi="Times New Roman" w:cs="Times New Roman"/>
          <w:sz w:val="24"/>
          <w:szCs w:val="24"/>
        </w:rPr>
        <w:t xml:space="preserve"> </w:t>
      </w:r>
      <w:r w:rsidRPr="008840FF">
        <w:rPr>
          <w:rFonts w:ascii="Times New Roman" w:hAnsi="Times New Roman" w:cs="Times New Roman"/>
          <w:sz w:val="24"/>
          <w:szCs w:val="24"/>
        </w:rPr>
        <w:t>ao</w:t>
      </w:r>
      <w:r w:rsidR="00840ED2" w:rsidRPr="008840FF">
        <w:rPr>
          <w:rFonts w:ascii="Times New Roman" w:hAnsi="Times New Roman" w:cs="Times New Roman"/>
          <w:sz w:val="24"/>
          <w:szCs w:val="24"/>
        </w:rPr>
        <w:t xml:space="preserve"> </w:t>
      </w:r>
      <w:r w:rsidRPr="008840FF">
        <w:rPr>
          <w:rFonts w:ascii="Times New Roman" w:hAnsi="Times New Roman" w:cs="Times New Roman"/>
          <w:sz w:val="24"/>
          <w:szCs w:val="24"/>
        </w:rPr>
        <w:t>universo</w:t>
      </w:r>
      <w:r w:rsidR="00840ED2" w:rsidRPr="008840FF">
        <w:rPr>
          <w:rFonts w:ascii="Times New Roman" w:hAnsi="Times New Roman" w:cs="Times New Roman"/>
          <w:sz w:val="24"/>
          <w:szCs w:val="24"/>
        </w:rPr>
        <w:t xml:space="preserve"> </w:t>
      </w:r>
      <w:r w:rsidRPr="008840FF">
        <w:rPr>
          <w:rFonts w:ascii="Times New Roman" w:hAnsi="Times New Roman" w:cs="Times New Roman"/>
          <w:sz w:val="24"/>
          <w:szCs w:val="24"/>
        </w:rPr>
        <w:t>cultural,</w:t>
      </w:r>
      <w:r w:rsidR="00840ED2" w:rsidRPr="008840FF">
        <w:rPr>
          <w:rFonts w:ascii="Times New Roman" w:hAnsi="Times New Roman" w:cs="Times New Roman"/>
          <w:sz w:val="24"/>
          <w:szCs w:val="24"/>
        </w:rPr>
        <w:t xml:space="preserve"> </w:t>
      </w:r>
      <w:r w:rsidR="00840ED2">
        <w:rPr>
          <w:rFonts w:ascii="Times New Roman" w:hAnsi="Times New Roman" w:cs="Times New Roman"/>
          <w:sz w:val="24"/>
          <w:szCs w:val="24"/>
        </w:rPr>
        <w:t xml:space="preserve">respeitando a </w:t>
      </w:r>
      <w:r w:rsidRPr="008840FF">
        <w:rPr>
          <w:rFonts w:ascii="Times New Roman" w:hAnsi="Times New Roman" w:cs="Times New Roman"/>
          <w:sz w:val="24"/>
          <w:szCs w:val="24"/>
        </w:rPr>
        <w:t>sua especificidade, pois as reconhecemos como su</w:t>
      </w:r>
      <w:r w:rsidR="00840ED2">
        <w:rPr>
          <w:rFonts w:ascii="Times New Roman" w:hAnsi="Times New Roman" w:cs="Times New Roman"/>
          <w:sz w:val="24"/>
          <w:szCs w:val="24"/>
        </w:rPr>
        <w:t>jeitos de cultura, inseridas em um universo de linguagem, com direito de acesso pleno a</w:t>
      </w:r>
      <w:r w:rsidRPr="008840FF">
        <w:rPr>
          <w:rFonts w:ascii="Times New Roman" w:hAnsi="Times New Roman" w:cs="Times New Roman"/>
          <w:sz w:val="24"/>
          <w:szCs w:val="24"/>
        </w:rPr>
        <w:t xml:space="preserve"> ele</w:t>
      </w:r>
      <w:r w:rsidR="00766D44">
        <w:rPr>
          <w:rFonts w:ascii="Times New Roman" w:hAnsi="Times New Roman" w:cs="Times New Roman"/>
          <w:sz w:val="24"/>
          <w:szCs w:val="24"/>
        </w:rPr>
        <w:t>”</w:t>
      </w:r>
      <w:r w:rsidRPr="008840FF">
        <w:rPr>
          <w:rFonts w:ascii="Times New Roman" w:hAnsi="Times New Roman" w:cs="Times New Roman"/>
          <w:sz w:val="24"/>
          <w:szCs w:val="24"/>
        </w:rPr>
        <w:t xml:space="preserve">. </w:t>
      </w:r>
    </w:p>
    <w:p w:rsidR="009B139F" w:rsidRPr="007F01D3" w:rsidRDefault="009B139F" w:rsidP="007F01D3">
      <w:pPr>
        <w:spacing w:line="360" w:lineRule="auto"/>
        <w:ind w:firstLine="708"/>
        <w:contextualSpacing/>
        <w:jc w:val="both"/>
        <w:rPr>
          <w:ins w:id="0" w:author="Maria Laura P. S." w:date="2018-05-15T16:43:00Z"/>
          <w:rFonts w:ascii="Times New Roman" w:hAnsi="Times New Roman" w:cs="Times New Roman"/>
          <w:sz w:val="24"/>
          <w:szCs w:val="24"/>
          <w:highlight w:val="yellow"/>
        </w:rPr>
      </w:pPr>
      <w:r w:rsidRPr="00F80E23">
        <w:rPr>
          <w:rFonts w:ascii="Times New Roman" w:hAnsi="Times New Roman" w:cs="Times New Roman"/>
          <w:sz w:val="24"/>
          <w:szCs w:val="24"/>
        </w:rPr>
        <w:t xml:space="preserve">Há um discurso comumente declarado </w:t>
      </w:r>
      <w:r w:rsidR="007F01D3" w:rsidRPr="00F80E23">
        <w:rPr>
          <w:rFonts w:ascii="Times New Roman" w:hAnsi="Times New Roman" w:cs="Times New Roman"/>
          <w:sz w:val="24"/>
          <w:szCs w:val="24"/>
        </w:rPr>
        <w:t>sobre a</w:t>
      </w:r>
      <w:r w:rsidR="004A1661">
        <w:rPr>
          <w:rFonts w:ascii="Times New Roman" w:hAnsi="Times New Roman" w:cs="Times New Roman"/>
          <w:sz w:val="24"/>
          <w:szCs w:val="24"/>
        </w:rPr>
        <w:t xml:space="preserve"> literatura infantil de que deve</w:t>
      </w:r>
      <w:r w:rsidR="007F01D3" w:rsidRPr="00F80E23">
        <w:rPr>
          <w:rFonts w:ascii="Times New Roman" w:hAnsi="Times New Roman" w:cs="Times New Roman"/>
          <w:sz w:val="24"/>
          <w:szCs w:val="24"/>
        </w:rPr>
        <w:t xml:space="preserve"> ser uma</w:t>
      </w:r>
      <w:r w:rsidR="008160FF" w:rsidRPr="00F80E23">
        <w:rPr>
          <w:rFonts w:ascii="Times New Roman" w:hAnsi="Times New Roman" w:cs="Times New Roman"/>
          <w:sz w:val="24"/>
          <w:szCs w:val="24"/>
        </w:rPr>
        <w:t xml:space="preserve"> prá</w:t>
      </w:r>
      <w:r w:rsidR="00906B08" w:rsidRPr="00F80E23">
        <w:rPr>
          <w:rFonts w:ascii="Times New Roman" w:hAnsi="Times New Roman" w:cs="Times New Roman"/>
          <w:sz w:val="24"/>
          <w:szCs w:val="24"/>
        </w:rPr>
        <w:t>tica integrante</w:t>
      </w:r>
      <w:r w:rsidRPr="00F80E23">
        <w:rPr>
          <w:rFonts w:ascii="Times New Roman" w:hAnsi="Times New Roman" w:cs="Times New Roman"/>
          <w:sz w:val="24"/>
          <w:szCs w:val="24"/>
        </w:rPr>
        <w:t xml:space="preserve"> das atividades</w:t>
      </w:r>
      <w:r w:rsidR="00906B08" w:rsidRPr="00F80E23">
        <w:rPr>
          <w:rFonts w:ascii="Times New Roman" w:hAnsi="Times New Roman" w:cs="Times New Roman"/>
          <w:sz w:val="24"/>
          <w:szCs w:val="24"/>
        </w:rPr>
        <w:t xml:space="preserve"> escola</w:t>
      </w:r>
      <w:r w:rsidRPr="00F80E23">
        <w:rPr>
          <w:rFonts w:ascii="Times New Roman" w:hAnsi="Times New Roman" w:cs="Times New Roman"/>
          <w:sz w:val="24"/>
          <w:szCs w:val="24"/>
        </w:rPr>
        <w:t>res</w:t>
      </w:r>
      <w:r w:rsidR="004A1661">
        <w:rPr>
          <w:rFonts w:ascii="Times New Roman" w:hAnsi="Times New Roman" w:cs="Times New Roman"/>
          <w:sz w:val="24"/>
          <w:szCs w:val="24"/>
        </w:rPr>
        <w:t xml:space="preserve">, </w:t>
      </w:r>
      <w:r w:rsidR="00906B08" w:rsidRPr="00F80E23">
        <w:rPr>
          <w:rFonts w:ascii="Times New Roman" w:hAnsi="Times New Roman" w:cs="Times New Roman"/>
          <w:sz w:val="24"/>
          <w:szCs w:val="24"/>
        </w:rPr>
        <w:t xml:space="preserve">mas </w:t>
      </w:r>
      <w:r w:rsidRPr="00F80E23">
        <w:rPr>
          <w:rFonts w:ascii="Times New Roman" w:hAnsi="Times New Roman" w:cs="Times New Roman"/>
          <w:sz w:val="24"/>
          <w:szCs w:val="24"/>
        </w:rPr>
        <w:t xml:space="preserve">ainda percebe-se que </w:t>
      </w:r>
      <w:r w:rsidR="008823C2" w:rsidRPr="00F80E23">
        <w:rPr>
          <w:rFonts w:ascii="Times New Roman" w:hAnsi="Times New Roman" w:cs="Times New Roman"/>
          <w:sz w:val="24"/>
          <w:szCs w:val="24"/>
        </w:rPr>
        <w:t>ao invés de muitos liv</w:t>
      </w:r>
      <w:r w:rsidR="00BC3E6A" w:rsidRPr="00F80E23">
        <w:rPr>
          <w:rFonts w:ascii="Times New Roman" w:hAnsi="Times New Roman" w:cs="Times New Roman"/>
          <w:sz w:val="24"/>
          <w:szCs w:val="24"/>
        </w:rPr>
        <w:t>ros</w:t>
      </w:r>
      <w:r w:rsidR="008823C2" w:rsidRPr="00F80E23">
        <w:rPr>
          <w:rFonts w:ascii="Times New Roman" w:hAnsi="Times New Roman" w:cs="Times New Roman"/>
          <w:sz w:val="24"/>
          <w:szCs w:val="24"/>
        </w:rPr>
        <w:t xml:space="preserve"> </w:t>
      </w:r>
      <w:r w:rsidRPr="00F80E23">
        <w:rPr>
          <w:rFonts w:ascii="Times New Roman" w:hAnsi="Times New Roman" w:cs="Times New Roman"/>
          <w:sz w:val="24"/>
          <w:szCs w:val="24"/>
        </w:rPr>
        <w:lastRenderedPageBreak/>
        <w:t>organizados</w:t>
      </w:r>
      <w:r w:rsidR="00840ED2" w:rsidRPr="00F80E23">
        <w:rPr>
          <w:rFonts w:ascii="Times New Roman" w:hAnsi="Times New Roman" w:cs="Times New Roman"/>
          <w:sz w:val="24"/>
          <w:szCs w:val="24"/>
        </w:rPr>
        <w:t xml:space="preserve"> </w:t>
      </w:r>
      <w:r w:rsidR="00F80E23" w:rsidRPr="00F80E23">
        <w:rPr>
          <w:rFonts w:ascii="Times New Roman" w:hAnsi="Times New Roman" w:cs="Times New Roman"/>
          <w:sz w:val="24"/>
          <w:szCs w:val="24"/>
        </w:rPr>
        <w:t xml:space="preserve">fisicamente </w:t>
      </w:r>
      <w:r w:rsidR="008823C2" w:rsidRPr="00F80E23">
        <w:rPr>
          <w:rFonts w:ascii="Times New Roman" w:hAnsi="Times New Roman" w:cs="Times New Roman"/>
          <w:sz w:val="24"/>
          <w:szCs w:val="24"/>
        </w:rPr>
        <w:t>ao alcance das crianças</w:t>
      </w:r>
      <w:r w:rsidR="00F80E23" w:rsidRPr="00F80E23">
        <w:rPr>
          <w:rFonts w:ascii="Times New Roman" w:hAnsi="Times New Roman" w:cs="Times New Roman"/>
          <w:sz w:val="24"/>
          <w:szCs w:val="24"/>
        </w:rPr>
        <w:t xml:space="preserve"> em um espaço que permita a</w:t>
      </w:r>
      <w:r w:rsidR="00840ED2" w:rsidRPr="00F80E23">
        <w:rPr>
          <w:rFonts w:ascii="Times New Roman" w:hAnsi="Times New Roman" w:cs="Times New Roman"/>
          <w:sz w:val="24"/>
          <w:szCs w:val="24"/>
        </w:rPr>
        <w:t xml:space="preserve"> elas esboçarem suas reações e manifestações frente ao manuseio de livros</w:t>
      </w:r>
      <w:r w:rsidR="00F80E23" w:rsidRPr="00F80E23">
        <w:rPr>
          <w:rFonts w:ascii="Times New Roman" w:hAnsi="Times New Roman" w:cs="Times New Roman"/>
          <w:sz w:val="24"/>
          <w:szCs w:val="24"/>
        </w:rPr>
        <w:t xml:space="preserve">, bem como a partir da </w:t>
      </w:r>
      <w:r w:rsidR="00840ED2" w:rsidRPr="00F80E23">
        <w:rPr>
          <w:rFonts w:ascii="Times New Roman" w:hAnsi="Times New Roman" w:cs="Times New Roman"/>
          <w:sz w:val="24"/>
          <w:szCs w:val="24"/>
        </w:rPr>
        <w:t>mediaç</w:t>
      </w:r>
      <w:r w:rsidR="00F80E23" w:rsidRPr="00F80E23">
        <w:rPr>
          <w:rFonts w:ascii="Times New Roman" w:hAnsi="Times New Roman" w:cs="Times New Roman"/>
          <w:sz w:val="24"/>
          <w:szCs w:val="24"/>
        </w:rPr>
        <w:t>ão</w:t>
      </w:r>
      <w:r w:rsidR="00840ED2" w:rsidRPr="00F80E23">
        <w:rPr>
          <w:rFonts w:ascii="Times New Roman" w:hAnsi="Times New Roman" w:cs="Times New Roman"/>
          <w:sz w:val="24"/>
          <w:szCs w:val="24"/>
        </w:rPr>
        <w:t xml:space="preserve"> de adultos trazendo a eles enriquecimento </w:t>
      </w:r>
      <w:r w:rsidR="00965F7A" w:rsidRPr="00F80E23">
        <w:rPr>
          <w:rFonts w:ascii="Times New Roman" w:hAnsi="Times New Roman" w:cs="Times New Roman"/>
          <w:sz w:val="24"/>
          <w:szCs w:val="24"/>
        </w:rPr>
        <w:t>e diferente ex</w:t>
      </w:r>
      <w:r w:rsidR="007F01D3" w:rsidRPr="00F80E23">
        <w:rPr>
          <w:rFonts w:ascii="Times New Roman" w:hAnsi="Times New Roman" w:cs="Times New Roman"/>
          <w:sz w:val="24"/>
          <w:szCs w:val="24"/>
        </w:rPr>
        <w:t xml:space="preserve">periência neste relacionamento, </w:t>
      </w:r>
      <w:r w:rsidR="004A1661">
        <w:rPr>
          <w:rFonts w:ascii="Times New Roman" w:hAnsi="Times New Roman" w:cs="Times New Roman"/>
          <w:sz w:val="24"/>
          <w:szCs w:val="24"/>
        </w:rPr>
        <w:t xml:space="preserve">encontra-se </w:t>
      </w:r>
      <w:r w:rsidR="009A7FBB">
        <w:rPr>
          <w:rFonts w:ascii="Times New Roman" w:hAnsi="Times New Roman" w:cs="Times New Roman"/>
          <w:sz w:val="24"/>
          <w:szCs w:val="24"/>
        </w:rPr>
        <w:t>ainda os espaços institucionais</w:t>
      </w:r>
      <w:r w:rsidR="004A1661">
        <w:rPr>
          <w:rFonts w:ascii="Times New Roman" w:hAnsi="Times New Roman" w:cs="Times New Roman"/>
          <w:sz w:val="24"/>
          <w:szCs w:val="24"/>
        </w:rPr>
        <w:t xml:space="preserve"> valorizando</w:t>
      </w:r>
      <w:r>
        <w:rPr>
          <w:rFonts w:ascii="Times New Roman" w:hAnsi="Times New Roman" w:cs="Times New Roman"/>
          <w:sz w:val="24"/>
          <w:szCs w:val="24"/>
        </w:rPr>
        <w:t xml:space="preserve"> os livros como paradidáticos, apresentando às crianças</w:t>
      </w:r>
      <w:r w:rsidR="009A7FBB">
        <w:rPr>
          <w:rFonts w:ascii="Times New Roman" w:hAnsi="Times New Roman" w:cs="Times New Roman"/>
          <w:sz w:val="24"/>
          <w:szCs w:val="24"/>
        </w:rPr>
        <w:t xml:space="preserve"> acervo</w:t>
      </w:r>
      <w:r>
        <w:rPr>
          <w:rFonts w:ascii="Times New Roman" w:hAnsi="Times New Roman" w:cs="Times New Roman"/>
          <w:sz w:val="24"/>
          <w:szCs w:val="24"/>
        </w:rPr>
        <w:t xml:space="preserve"> de pouca qualidade, com ilustrações estereotipadas, e textos escritos com pouco</w:t>
      </w:r>
      <w:r w:rsidR="00965F7A">
        <w:rPr>
          <w:rFonts w:ascii="Times New Roman" w:hAnsi="Times New Roman" w:cs="Times New Roman"/>
          <w:sz w:val="24"/>
          <w:szCs w:val="24"/>
        </w:rPr>
        <w:t xml:space="preserve"> </w:t>
      </w:r>
      <w:r>
        <w:rPr>
          <w:rFonts w:ascii="Times New Roman" w:hAnsi="Times New Roman" w:cs="Times New Roman"/>
          <w:sz w:val="24"/>
          <w:szCs w:val="24"/>
        </w:rPr>
        <w:t>conteúdo literário, que dão o mínimo espaço para a criação da criança, des</w:t>
      </w:r>
      <w:r w:rsidR="007F01D3">
        <w:rPr>
          <w:rFonts w:ascii="Times New Roman" w:hAnsi="Times New Roman" w:cs="Times New Roman"/>
          <w:sz w:val="24"/>
          <w:szCs w:val="24"/>
        </w:rPr>
        <w:t>tituindo da literatura infantil</w:t>
      </w:r>
      <w:r>
        <w:rPr>
          <w:rFonts w:ascii="Times New Roman" w:hAnsi="Times New Roman" w:cs="Times New Roman"/>
          <w:sz w:val="24"/>
          <w:szCs w:val="24"/>
        </w:rPr>
        <w:t xml:space="preserve"> seu alcance de conhecimento,</w:t>
      </w:r>
      <w:r w:rsidR="00BE011B">
        <w:rPr>
          <w:rFonts w:ascii="Times New Roman" w:hAnsi="Times New Roman" w:cs="Times New Roman"/>
          <w:sz w:val="24"/>
          <w:szCs w:val="24"/>
        </w:rPr>
        <w:t xml:space="preserve"> </w:t>
      </w:r>
      <w:r>
        <w:rPr>
          <w:rFonts w:ascii="Times New Roman" w:hAnsi="Times New Roman" w:cs="Times New Roman"/>
          <w:sz w:val="24"/>
          <w:szCs w:val="24"/>
        </w:rPr>
        <w:t>privando as crianças de outros</w:t>
      </w:r>
      <w:r w:rsidR="008160FF">
        <w:rPr>
          <w:rFonts w:ascii="Times New Roman" w:hAnsi="Times New Roman" w:cs="Times New Roman"/>
          <w:sz w:val="24"/>
          <w:szCs w:val="24"/>
        </w:rPr>
        <w:t xml:space="preserve"> desenvolvimentos intelectuais, </w:t>
      </w:r>
      <w:r w:rsidR="009A7FBB">
        <w:rPr>
          <w:rFonts w:ascii="Times New Roman" w:hAnsi="Times New Roman" w:cs="Times New Roman"/>
          <w:sz w:val="24"/>
          <w:szCs w:val="24"/>
        </w:rPr>
        <w:t>sociais, expressivos</w:t>
      </w:r>
      <w:r w:rsidR="00965F7A">
        <w:rPr>
          <w:rFonts w:ascii="Times New Roman" w:hAnsi="Times New Roman" w:cs="Times New Roman"/>
          <w:sz w:val="24"/>
          <w:szCs w:val="24"/>
        </w:rPr>
        <w:t xml:space="preserve"> e</w:t>
      </w:r>
      <w:r w:rsidR="00BF4FCA">
        <w:rPr>
          <w:rFonts w:ascii="Times New Roman" w:hAnsi="Times New Roman" w:cs="Times New Roman"/>
          <w:sz w:val="24"/>
          <w:szCs w:val="24"/>
        </w:rPr>
        <w:t xml:space="preserve"> culturais</w:t>
      </w:r>
      <w:r w:rsidR="004A1661">
        <w:rPr>
          <w:rFonts w:ascii="Times New Roman" w:hAnsi="Times New Roman" w:cs="Times New Roman"/>
          <w:sz w:val="24"/>
          <w:szCs w:val="24"/>
        </w:rPr>
        <w:t>.</w:t>
      </w:r>
    </w:p>
    <w:p w:rsidR="00222662" w:rsidRDefault="00D6375D" w:rsidP="002B7FCF">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A literatura infantil, por meio da palavra literária pode introduzir a criança no mundo da escrita </w:t>
      </w:r>
      <w:r w:rsidR="004A1661">
        <w:rPr>
          <w:rFonts w:ascii="Times New Roman" w:hAnsi="Times New Roman" w:cs="Times New Roman"/>
          <w:sz w:val="24"/>
          <w:szCs w:val="24"/>
        </w:rPr>
        <w:t xml:space="preserve">e </w:t>
      </w:r>
      <w:r>
        <w:rPr>
          <w:rFonts w:ascii="Times New Roman" w:hAnsi="Times New Roman" w:cs="Times New Roman"/>
          <w:sz w:val="24"/>
          <w:szCs w:val="24"/>
        </w:rPr>
        <w:t>da leitura, e as práticas de letramento literário, desde muito cedo, podem garantir iss</w:t>
      </w:r>
      <w:r w:rsidR="009A7FBB">
        <w:rPr>
          <w:rFonts w:ascii="Times New Roman" w:hAnsi="Times New Roman" w:cs="Times New Roman"/>
          <w:sz w:val="24"/>
          <w:szCs w:val="24"/>
        </w:rPr>
        <w:t>o. E isso não significa que essa</w:t>
      </w:r>
      <w:r>
        <w:rPr>
          <w:rFonts w:ascii="Times New Roman" w:hAnsi="Times New Roman" w:cs="Times New Roman"/>
          <w:sz w:val="24"/>
          <w:szCs w:val="24"/>
        </w:rPr>
        <w:t xml:space="preserve"> leitura</w:t>
      </w:r>
      <w:r w:rsidR="009A7FBB">
        <w:rPr>
          <w:rFonts w:ascii="Times New Roman" w:hAnsi="Times New Roman" w:cs="Times New Roman"/>
          <w:sz w:val="24"/>
          <w:szCs w:val="24"/>
        </w:rPr>
        <w:t>, que é integrada em todas as partes sensoriais na criança em sua</w:t>
      </w:r>
      <w:r w:rsidR="004A1661">
        <w:rPr>
          <w:rFonts w:ascii="Times New Roman" w:hAnsi="Times New Roman" w:cs="Times New Roman"/>
          <w:sz w:val="24"/>
          <w:szCs w:val="24"/>
        </w:rPr>
        <w:t xml:space="preserve"> plena forma de desejar conhecê-la</w:t>
      </w:r>
      <w:r w:rsidR="009A7FBB">
        <w:rPr>
          <w:rFonts w:ascii="Times New Roman" w:hAnsi="Times New Roman" w:cs="Times New Roman"/>
          <w:sz w:val="24"/>
          <w:szCs w:val="24"/>
        </w:rPr>
        <w:t>,</w:t>
      </w:r>
      <w:r>
        <w:rPr>
          <w:rFonts w:ascii="Times New Roman" w:hAnsi="Times New Roman" w:cs="Times New Roman"/>
          <w:sz w:val="24"/>
          <w:szCs w:val="24"/>
        </w:rPr>
        <w:t xml:space="preserve"> seja uma iniciação de uma precoce alfabetização, mas sim uma</w:t>
      </w:r>
      <w:r w:rsidR="009A7FBB">
        <w:rPr>
          <w:rFonts w:ascii="Times New Roman" w:hAnsi="Times New Roman" w:cs="Times New Roman"/>
          <w:sz w:val="24"/>
          <w:szCs w:val="24"/>
        </w:rPr>
        <w:t xml:space="preserve"> </w:t>
      </w:r>
      <w:r w:rsidR="00EC3990">
        <w:rPr>
          <w:rFonts w:ascii="Times New Roman" w:hAnsi="Times New Roman" w:cs="Times New Roman"/>
          <w:sz w:val="24"/>
          <w:szCs w:val="24"/>
        </w:rPr>
        <w:t xml:space="preserve">proximidade com a cultura escrita, </w:t>
      </w:r>
      <w:r>
        <w:rPr>
          <w:rFonts w:ascii="Times New Roman" w:hAnsi="Times New Roman" w:cs="Times New Roman"/>
          <w:sz w:val="24"/>
          <w:szCs w:val="24"/>
        </w:rPr>
        <w:t xml:space="preserve">um relacionamento afetivo com os textos escritos, </w:t>
      </w:r>
      <w:r w:rsidR="008840FF">
        <w:rPr>
          <w:rFonts w:ascii="Times New Roman" w:hAnsi="Times New Roman" w:cs="Times New Roman"/>
          <w:sz w:val="24"/>
          <w:szCs w:val="24"/>
        </w:rPr>
        <w:t>conv</w:t>
      </w:r>
      <w:r>
        <w:rPr>
          <w:rFonts w:ascii="Times New Roman" w:hAnsi="Times New Roman" w:cs="Times New Roman"/>
          <w:sz w:val="24"/>
          <w:szCs w:val="24"/>
        </w:rPr>
        <w:t>ívio</w:t>
      </w:r>
      <w:r w:rsidR="008840FF">
        <w:rPr>
          <w:rFonts w:ascii="Times New Roman" w:hAnsi="Times New Roman" w:cs="Times New Roman"/>
          <w:sz w:val="24"/>
          <w:szCs w:val="24"/>
        </w:rPr>
        <w:t xml:space="preserve"> com as possibilidades d</w:t>
      </w:r>
      <w:r>
        <w:rPr>
          <w:rFonts w:ascii="Times New Roman" w:hAnsi="Times New Roman" w:cs="Times New Roman"/>
          <w:sz w:val="24"/>
          <w:szCs w:val="24"/>
        </w:rPr>
        <w:t>o</w:t>
      </w:r>
      <w:r w:rsidR="008840FF">
        <w:rPr>
          <w:rFonts w:ascii="Times New Roman" w:hAnsi="Times New Roman" w:cs="Times New Roman"/>
          <w:sz w:val="24"/>
          <w:szCs w:val="24"/>
        </w:rPr>
        <w:t xml:space="preserve"> uso social</w:t>
      </w:r>
      <w:r>
        <w:rPr>
          <w:rFonts w:ascii="Times New Roman" w:hAnsi="Times New Roman" w:cs="Times New Roman"/>
          <w:sz w:val="24"/>
          <w:szCs w:val="24"/>
        </w:rPr>
        <w:t xml:space="preserve"> das letras,</w:t>
      </w:r>
      <w:r w:rsidR="007F01D3">
        <w:rPr>
          <w:rFonts w:ascii="Times New Roman" w:hAnsi="Times New Roman" w:cs="Times New Roman"/>
          <w:sz w:val="24"/>
          <w:szCs w:val="24"/>
        </w:rPr>
        <w:t xml:space="preserve"> </w:t>
      </w:r>
      <w:r>
        <w:rPr>
          <w:rFonts w:ascii="Times New Roman" w:hAnsi="Times New Roman" w:cs="Times New Roman"/>
          <w:sz w:val="24"/>
          <w:szCs w:val="24"/>
        </w:rPr>
        <w:t>da oralidade</w:t>
      </w:r>
      <w:r w:rsidR="008840FF">
        <w:rPr>
          <w:rFonts w:ascii="Times New Roman" w:hAnsi="Times New Roman" w:cs="Times New Roman"/>
          <w:sz w:val="24"/>
          <w:szCs w:val="24"/>
        </w:rPr>
        <w:t xml:space="preserve"> e</w:t>
      </w:r>
      <w:r>
        <w:rPr>
          <w:rFonts w:ascii="Times New Roman" w:hAnsi="Times New Roman" w:cs="Times New Roman"/>
          <w:sz w:val="24"/>
          <w:szCs w:val="24"/>
        </w:rPr>
        <w:t xml:space="preserve"> da</w:t>
      </w:r>
      <w:r w:rsidR="008840FF">
        <w:rPr>
          <w:rFonts w:ascii="Times New Roman" w:hAnsi="Times New Roman" w:cs="Times New Roman"/>
          <w:sz w:val="24"/>
          <w:szCs w:val="24"/>
        </w:rPr>
        <w:t xml:space="preserve"> leitura</w:t>
      </w:r>
      <w:r w:rsidR="00191ED8">
        <w:rPr>
          <w:rFonts w:ascii="Times New Roman" w:hAnsi="Times New Roman" w:cs="Times New Roman"/>
          <w:sz w:val="24"/>
          <w:szCs w:val="24"/>
        </w:rPr>
        <w:t xml:space="preserve">, </w:t>
      </w:r>
      <w:r>
        <w:rPr>
          <w:rFonts w:ascii="Times New Roman" w:hAnsi="Times New Roman" w:cs="Times New Roman"/>
          <w:sz w:val="24"/>
          <w:szCs w:val="24"/>
        </w:rPr>
        <w:t>que trarão sim, benefícios para um fu</w:t>
      </w:r>
      <w:r w:rsidR="00753707">
        <w:rPr>
          <w:rFonts w:ascii="Times New Roman" w:hAnsi="Times New Roman" w:cs="Times New Roman"/>
          <w:sz w:val="24"/>
          <w:szCs w:val="24"/>
        </w:rPr>
        <w:t xml:space="preserve">turo processo de alfabetização, como explica Ferreiro (2013), o fato de sentar uma criança no colo e ler para ela e envolve-la neste misterioso ato de leitura, já acontecessem importantes </w:t>
      </w:r>
      <w:r w:rsidR="002B7FCF">
        <w:rPr>
          <w:rFonts w:ascii="Times New Roman" w:hAnsi="Times New Roman" w:cs="Times New Roman"/>
          <w:sz w:val="24"/>
          <w:szCs w:val="24"/>
        </w:rPr>
        <w:t>acessos cognitivos na criança.</w:t>
      </w:r>
    </w:p>
    <w:p w:rsidR="002B7FCF" w:rsidDel="006D4EE6" w:rsidRDefault="002B7FCF" w:rsidP="002B7FCF">
      <w:pPr>
        <w:spacing w:line="360" w:lineRule="auto"/>
        <w:ind w:firstLine="708"/>
        <w:contextualSpacing/>
        <w:jc w:val="both"/>
        <w:rPr>
          <w:del w:id="1" w:author="Maria Laura P. S." w:date="2018-05-17T16:21:00Z"/>
          <w:rFonts w:ascii="Times New Roman" w:hAnsi="Times New Roman" w:cs="Times New Roman"/>
          <w:sz w:val="24"/>
          <w:szCs w:val="24"/>
        </w:rPr>
      </w:pPr>
    </w:p>
    <w:p w:rsidR="005E3835" w:rsidRDefault="00AE3249" w:rsidP="005E3835">
      <w:pPr>
        <w:spacing w:line="360" w:lineRule="auto"/>
        <w:jc w:val="both"/>
        <w:rPr>
          <w:rFonts w:ascii="Times New Roman" w:hAnsi="Times New Roman" w:cs="Times New Roman"/>
          <w:b/>
          <w:sz w:val="24"/>
          <w:szCs w:val="24"/>
        </w:rPr>
      </w:pPr>
      <w:r>
        <w:rPr>
          <w:rFonts w:ascii="Times New Roman" w:hAnsi="Times New Roman" w:cs="Times New Roman"/>
          <w:b/>
          <w:sz w:val="24"/>
          <w:szCs w:val="24"/>
        </w:rPr>
        <w:t>O</w:t>
      </w:r>
      <w:r w:rsidR="00ED2E6B">
        <w:rPr>
          <w:rFonts w:ascii="Times New Roman" w:hAnsi="Times New Roman" w:cs="Times New Roman"/>
          <w:b/>
          <w:sz w:val="24"/>
          <w:szCs w:val="24"/>
        </w:rPr>
        <w:t xml:space="preserve"> letramento literário</w:t>
      </w:r>
      <w:r>
        <w:rPr>
          <w:rFonts w:ascii="Times New Roman" w:hAnsi="Times New Roman" w:cs="Times New Roman"/>
          <w:b/>
          <w:sz w:val="24"/>
          <w:szCs w:val="24"/>
        </w:rPr>
        <w:t xml:space="preserve"> na literatura infantil </w:t>
      </w:r>
    </w:p>
    <w:p w:rsidR="00955AF3" w:rsidRDefault="00955AF3" w:rsidP="00955AF3">
      <w:pPr>
        <w:spacing w:line="360" w:lineRule="auto"/>
        <w:ind w:firstLine="709"/>
        <w:jc w:val="both"/>
      </w:pPr>
    </w:p>
    <w:p w:rsidR="00762BE8" w:rsidRDefault="004218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Segundo </w:t>
      </w:r>
      <w:r w:rsidR="00490C70">
        <w:rPr>
          <w:rFonts w:ascii="Times New Roman" w:hAnsi="Times New Roman" w:cs="Times New Roman"/>
          <w:sz w:val="24"/>
          <w:szCs w:val="24"/>
        </w:rPr>
        <w:t>Baptista, Noronha e Cruz (2013</w:t>
      </w:r>
      <w:r w:rsidR="003053D4">
        <w:rPr>
          <w:rFonts w:ascii="Times New Roman" w:hAnsi="Times New Roman" w:cs="Times New Roman"/>
          <w:sz w:val="24"/>
          <w:szCs w:val="24"/>
        </w:rPr>
        <w:t>, p. 12</w:t>
      </w:r>
      <w:r w:rsidR="00490C70">
        <w:rPr>
          <w:rFonts w:ascii="Times New Roman" w:hAnsi="Times New Roman" w:cs="Times New Roman"/>
          <w:sz w:val="24"/>
          <w:szCs w:val="24"/>
        </w:rPr>
        <w:t>)</w:t>
      </w:r>
      <w:r>
        <w:rPr>
          <w:rFonts w:ascii="Times New Roman" w:hAnsi="Times New Roman" w:cs="Times New Roman"/>
          <w:sz w:val="24"/>
          <w:szCs w:val="24"/>
        </w:rPr>
        <w:t xml:space="preserve">, </w:t>
      </w:r>
      <w:r w:rsidR="00490C70">
        <w:rPr>
          <w:rFonts w:ascii="Times New Roman" w:hAnsi="Times New Roman" w:cs="Times New Roman"/>
          <w:sz w:val="24"/>
          <w:szCs w:val="24"/>
        </w:rPr>
        <w:t>“</w:t>
      </w:r>
      <w:r>
        <w:rPr>
          <w:rFonts w:ascii="Times New Roman" w:hAnsi="Times New Roman" w:cs="Times New Roman"/>
          <w:sz w:val="24"/>
          <w:szCs w:val="24"/>
        </w:rPr>
        <w:t>a infância é o resultado de uma construção paulatina das sociedades moderna e contemporânea</w:t>
      </w:r>
      <w:r w:rsidR="00490C70">
        <w:rPr>
          <w:rFonts w:ascii="Times New Roman" w:hAnsi="Times New Roman" w:cs="Times New Roman"/>
          <w:sz w:val="24"/>
          <w:szCs w:val="24"/>
        </w:rPr>
        <w:t>”</w:t>
      </w:r>
      <w:r>
        <w:rPr>
          <w:rFonts w:ascii="Times New Roman" w:hAnsi="Times New Roman" w:cs="Times New Roman"/>
          <w:sz w:val="24"/>
          <w:szCs w:val="24"/>
        </w:rPr>
        <w:t>, e esta</w:t>
      </w:r>
      <w:r w:rsidR="00735734">
        <w:rPr>
          <w:rFonts w:ascii="Times New Roman" w:hAnsi="Times New Roman" w:cs="Times New Roman"/>
          <w:sz w:val="24"/>
          <w:szCs w:val="24"/>
        </w:rPr>
        <w:t xml:space="preserve"> construção social que é a</w:t>
      </w:r>
      <w:r>
        <w:rPr>
          <w:rFonts w:ascii="Times New Roman" w:hAnsi="Times New Roman" w:cs="Times New Roman"/>
          <w:sz w:val="24"/>
          <w:szCs w:val="24"/>
        </w:rPr>
        <w:t xml:space="preserve"> infância </w:t>
      </w:r>
      <w:r w:rsidR="00955AF3" w:rsidRPr="00955AF3">
        <w:rPr>
          <w:rFonts w:ascii="Times New Roman" w:hAnsi="Times New Roman" w:cs="Times New Roman"/>
          <w:sz w:val="24"/>
          <w:szCs w:val="24"/>
        </w:rPr>
        <w:t>perpassa por momentos únicos com identidade própria, e</w:t>
      </w:r>
      <w:r>
        <w:rPr>
          <w:rFonts w:ascii="Times New Roman" w:hAnsi="Times New Roman" w:cs="Times New Roman"/>
          <w:sz w:val="24"/>
          <w:szCs w:val="24"/>
        </w:rPr>
        <w:t xml:space="preserve"> com características peculiares, </w:t>
      </w:r>
      <w:r w:rsidR="00955AF3" w:rsidRPr="00955AF3">
        <w:rPr>
          <w:rFonts w:ascii="Times New Roman" w:hAnsi="Times New Roman" w:cs="Times New Roman"/>
          <w:sz w:val="24"/>
          <w:szCs w:val="24"/>
        </w:rPr>
        <w:t xml:space="preserve">um período de construções sociais, de trocas e interações que </w:t>
      </w:r>
      <w:r w:rsidR="00735734">
        <w:rPr>
          <w:rFonts w:ascii="Times New Roman" w:hAnsi="Times New Roman" w:cs="Times New Roman"/>
          <w:sz w:val="24"/>
          <w:szCs w:val="24"/>
        </w:rPr>
        <w:t>são responsáveis por</w:t>
      </w:r>
      <w:r w:rsidR="00735734" w:rsidRPr="00955AF3">
        <w:rPr>
          <w:rFonts w:ascii="Times New Roman" w:hAnsi="Times New Roman" w:cs="Times New Roman"/>
          <w:sz w:val="24"/>
          <w:szCs w:val="24"/>
        </w:rPr>
        <w:t xml:space="preserve"> </w:t>
      </w:r>
      <w:r w:rsidR="00955AF3" w:rsidRPr="00955AF3">
        <w:rPr>
          <w:rFonts w:ascii="Times New Roman" w:hAnsi="Times New Roman" w:cs="Times New Roman"/>
          <w:sz w:val="24"/>
          <w:szCs w:val="24"/>
        </w:rPr>
        <w:t xml:space="preserve">importantes expansões no universo infantil, permitindo </w:t>
      </w:r>
      <w:r w:rsidR="00735734">
        <w:rPr>
          <w:rFonts w:ascii="Times New Roman" w:hAnsi="Times New Roman" w:cs="Times New Roman"/>
          <w:sz w:val="24"/>
          <w:szCs w:val="24"/>
        </w:rPr>
        <w:t>que as crianças</w:t>
      </w:r>
      <w:r w:rsidR="00735734" w:rsidRPr="00955AF3">
        <w:rPr>
          <w:rFonts w:ascii="Times New Roman" w:hAnsi="Times New Roman" w:cs="Times New Roman"/>
          <w:sz w:val="24"/>
          <w:szCs w:val="24"/>
        </w:rPr>
        <w:t xml:space="preserve"> s</w:t>
      </w:r>
      <w:r w:rsidR="00735734">
        <w:rPr>
          <w:rFonts w:ascii="Times New Roman" w:hAnsi="Times New Roman" w:cs="Times New Roman"/>
          <w:sz w:val="24"/>
          <w:szCs w:val="24"/>
        </w:rPr>
        <w:t>ejam, hoje,</w:t>
      </w:r>
      <w:r w:rsidR="00735734" w:rsidRPr="00955AF3">
        <w:rPr>
          <w:rFonts w:ascii="Times New Roman" w:hAnsi="Times New Roman" w:cs="Times New Roman"/>
          <w:sz w:val="24"/>
          <w:szCs w:val="24"/>
        </w:rPr>
        <w:t xml:space="preserve"> </w:t>
      </w:r>
      <w:r w:rsidR="00735734">
        <w:rPr>
          <w:rFonts w:ascii="Times New Roman" w:hAnsi="Times New Roman" w:cs="Times New Roman"/>
          <w:sz w:val="24"/>
          <w:szCs w:val="24"/>
        </w:rPr>
        <w:t xml:space="preserve">consideradas como </w:t>
      </w:r>
      <w:r w:rsidR="00955AF3" w:rsidRPr="00955AF3">
        <w:rPr>
          <w:rFonts w:ascii="Times New Roman" w:hAnsi="Times New Roman" w:cs="Times New Roman"/>
          <w:sz w:val="24"/>
          <w:szCs w:val="24"/>
        </w:rPr>
        <w:t xml:space="preserve">sujeitos ativos no meio social, </w:t>
      </w:r>
      <w:r w:rsidR="00735734">
        <w:rPr>
          <w:rFonts w:ascii="Times New Roman" w:hAnsi="Times New Roman" w:cs="Times New Roman"/>
          <w:sz w:val="24"/>
          <w:szCs w:val="24"/>
        </w:rPr>
        <w:t>que</w:t>
      </w:r>
      <w:r w:rsidR="00955AF3" w:rsidRPr="00955AF3">
        <w:rPr>
          <w:rFonts w:ascii="Times New Roman" w:hAnsi="Times New Roman" w:cs="Times New Roman"/>
          <w:sz w:val="24"/>
          <w:szCs w:val="24"/>
        </w:rPr>
        <w:t xml:space="preserve"> compreend</w:t>
      </w:r>
      <w:r w:rsidR="00735734">
        <w:rPr>
          <w:rFonts w:ascii="Times New Roman" w:hAnsi="Times New Roman" w:cs="Times New Roman"/>
          <w:sz w:val="24"/>
          <w:szCs w:val="24"/>
        </w:rPr>
        <w:t>em, i</w:t>
      </w:r>
      <w:r w:rsidR="00753707">
        <w:rPr>
          <w:rFonts w:ascii="Times New Roman" w:hAnsi="Times New Roman" w:cs="Times New Roman"/>
          <w:sz w:val="24"/>
          <w:szCs w:val="24"/>
        </w:rPr>
        <w:t xml:space="preserve">nterpretam e agem sobre o mundo. </w:t>
      </w:r>
      <w:r w:rsidR="00735734">
        <w:rPr>
          <w:rFonts w:ascii="Times New Roman" w:hAnsi="Times New Roman" w:cs="Times New Roman"/>
          <w:sz w:val="24"/>
          <w:szCs w:val="24"/>
        </w:rPr>
        <w:t xml:space="preserve">Portanto, </w:t>
      </w:r>
    </w:p>
    <w:p w:rsidR="005D7CE1" w:rsidRDefault="005D7CE1" w:rsidP="005D7CE1">
      <w:pPr>
        <w:jc w:val="both"/>
        <w:rPr>
          <w:rFonts w:ascii="Times New Roman" w:hAnsi="Times New Roman" w:cs="Times New Roman"/>
          <w:sz w:val="24"/>
          <w:szCs w:val="24"/>
        </w:rPr>
      </w:pPr>
    </w:p>
    <w:p w:rsidR="005D7CE1" w:rsidRPr="00A83B16" w:rsidRDefault="00DB02B4" w:rsidP="00490C70">
      <w:pPr>
        <w:ind w:left="2268"/>
        <w:jc w:val="both"/>
        <w:rPr>
          <w:rFonts w:ascii="Times New Roman" w:hAnsi="Times New Roman" w:cs="Times New Roman"/>
        </w:rPr>
      </w:pPr>
      <w:r w:rsidRPr="00DB02B4">
        <w:rPr>
          <w:rFonts w:ascii="Times New Roman" w:hAnsi="Times New Roman" w:cs="Times New Roman"/>
        </w:rPr>
        <w:t>[...] reconhecer a infância como uma construção social da qual participam as crianças como atores sociais de pleno direito implica considerar sua capacidade de produção simbólica, de representações e crenças em sistemas organizados. É na inter-relação com as outras culturas que a cultura infantil se constitui como tal. Nesse sentido, se pode afirmar que as crianças são sujeitos capazes de interagir com os signos e símbolos construídos socialmente, bem como de atribuir distintos significados a partir dessa interação. (BAPTISTA; NORONHA; CRUZ, 2013</w:t>
      </w:r>
      <w:r w:rsidR="00226F74">
        <w:rPr>
          <w:rFonts w:ascii="Times New Roman" w:hAnsi="Times New Roman" w:cs="Times New Roman"/>
        </w:rPr>
        <w:t xml:space="preserve">, </w:t>
      </w:r>
      <w:r w:rsidRPr="00DB02B4">
        <w:rPr>
          <w:rFonts w:ascii="Times New Roman" w:hAnsi="Times New Roman" w:cs="Times New Roman"/>
        </w:rPr>
        <w:t>p. 13)</w:t>
      </w:r>
    </w:p>
    <w:p w:rsidR="00597393" w:rsidRDefault="00597393" w:rsidP="00490C70">
      <w:pPr>
        <w:spacing w:line="360" w:lineRule="auto"/>
        <w:ind w:firstLine="708"/>
        <w:jc w:val="both"/>
        <w:rPr>
          <w:ins w:id="2" w:author="Maria Laura P. S." w:date="2018-05-15T16:23:00Z"/>
          <w:rFonts w:ascii="Times New Roman" w:hAnsi="Times New Roman" w:cs="Times New Roman"/>
          <w:sz w:val="24"/>
          <w:szCs w:val="24"/>
        </w:rPr>
      </w:pPr>
    </w:p>
    <w:p w:rsidR="00707181" w:rsidRDefault="00955AF3" w:rsidP="006B687D">
      <w:pPr>
        <w:spacing w:line="360" w:lineRule="auto"/>
        <w:ind w:firstLine="708"/>
        <w:jc w:val="both"/>
        <w:rPr>
          <w:rFonts w:ascii="Times New Roman" w:hAnsi="Times New Roman" w:cs="Times New Roman"/>
          <w:sz w:val="24"/>
          <w:szCs w:val="24"/>
        </w:rPr>
      </w:pPr>
      <w:r w:rsidRPr="00F80E23">
        <w:rPr>
          <w:rFonts w:ascii="Times New Roman" w:hAnsi="Times New Roman" w:cs="Times New Roman"/>
          <w:sz w:val="24"/>
          <w:szCs w:val="24"/>
        </w:rPr>
        <w:t xml:space="preserve">Quando </w:t>
      </w:r>
      <w:r w:rsidR="00F80E23" w:rsidRPr="00F80E23">
        <w:rPr>
          <w:rFonts w:ascii="Times New Roman" w:hAnsi="Times New Roman" w:cs="Times New Roman"/>
          <w:sz w:val="24"/>
          <w:szCs w:val="24"/>
        </w:rPr>
        <w:t>voltamos o olhar</w:t>
      </w:r>
      <w:r w:rsidRPr="00F80E23">
        <w:rPr>
          <w:rFonts w:ascii="Times New Roman" w:hAnsi="Times New Roman" w:cs="Times New Roman"/>
          <w:sz w:val="24"/>
          <w:szCs w:val="24"/>
        </w:rPr>
        <w:t xml:space="preserve"> </w:t>
      </w:r>
      <w:r w:rsidR="00F80E23" w:rsidRPr="00F80E23">
        <w:rPr>
          <w:rFonts w:ascii="Times New Roman" w:hAnsi="Times New Roman" w:cs="Times New Roman"/>
          <w:sz w:val="24"/>
          <w:szCs w:val="24"/>
        </w:rPr>
        <w:t>para</w:t>
      </w:r>
      <w:r w:rsidRPr="00F80E23">
        <w:rPr>
          <w:rFonts w:ascii="Times New Roman" w:hAnsi="Times New Roman" w:cs="Times New Roman"/>
          <w:sz w:val="24"/>
          <w:szCs w:val="24"/>
        </w:rPr>
        <w:t xml:space="preserve"> a primeira infância</w:t>
      </w:r>
      <w:r w:rsidR="00800ADF" w:rsidRPr="00F80E23">
        <w:rPr>
          <w:rStyle w:val="Refdenotaderodap"/>
          <w:rFonts w:ascii="Times New Roman" w:hAnsi="Times New Roman" w:cs="Times New Roman"/>
          <w:sz w:val="24"/>
          <w:szCs w:val="24"/>
        </w:rPr>
        <w:footnoteReference w:id="3"/>
      </w:r>
      <w:r w:rsidR="006B687D" w:rsidRPr="00F80E23">
        <w:rPr>
          <w:rFonts w:ascii="Times New Roman" w:hAnsi="Times New Roman" w:cs="Times New Roman"/>
          <w:sz w:val="24"/>
          <w:szCs w:val="24"/>
        </w:rPr>
        <w:t xml:space="preserve"> percebemos</w:t>
      </w:r>
      <w:r w:rsidR="00462073" w:rsidRPr="00F80E23">
        <w:rPr>
          <w:rFonts w:ascii="Times New Roman" w:hAnsi="Times New Roman" w:cs="Times New Roman"/>
          <w:sz w:val="24"/>
          <w:szCs w:val="24"/>
        </w:rPr>
        <w:t xml:space="preserve"> </w:t>
      </w:r>
      <w:r w:rsidR="005D7CE1" w:rsidRPr="00F80E23">
        <w:rPr>
          <w:rFonts w:ascii="Times New Roman" w:hAnsi="Times New Roman" w:cs="Times New Roman"/>
          <w:sz w:val="24"/>
          <w:szCs w:val="24"/>
        </w:rPr>
        <w:t>o</w:t>
      </w:r>
      <w:r w:rsidR="00753707" w:rsidRPr="00F80E23">
        <w:rPr>
          <w:rFonts w:ascii="Times New Roman" w:hAnsi="Times New Roman" w:cs="Times New Roman"/>
          <w:sz w:val="24"/>
          <w:szCs w:val="24"/>
        </w:rPr>
        <w:t xml:space="preserve"> </w:t>
      </w:r>
      <w:r w:rsidR="00FD5EFE" w:rsidRPr="00F80E23">
        <w:rPr>
          <w:rFonts w:ascii="Times New Roman" w:hAnsi="Times New Roman" w:cs="Times New Roman"/>
          <w:sz w:val="24"/>
          <w:szCs w:val="24"/>
        </w:rPr>
        <w:t xml:space="preserve">envolvimento </w:t>
      </w:r>
      <w:r w:rsidR="005D7CE1" w:rsidRPr="00F80E23">
        <w:rPr>
          <w:rFonts w:ascii="Times New Roman" w:hAnsi="Times New Roman" w:cs="Times New Roman"/>
          <w:sz w:val="24"/>
          <w:szCs w:val="24"/>
        </w:rPr>
        <w:t xml:space="preserve">das crianças </w:t>
      </w:r>
      <w:r w:rsidR="00FD5EFE" w:rsidRPr="00F80E23">
        <w:rPr>
          <w:rFonts w:ascii="Times New Roman" w:hAnsi="Times New Roman" w:cs="Times New Roman"/>
          <w:sz w:val="24"/>
          <w:szCs w:val="24"/>
        </w:rPr>
        <w:t xml:space="preserve">em </w:t>
      </w:r>
      <w:r w:rsidR="005D7CE1" w:rsidRPr="00F80E23">
        <w:rPr>
          <w:rFonts w:ascii="Times New Roman" w:hAnsi="Times New Roman" w:cs="Times New Roman"/>
          <w:sz w:val="24"/>
          <w:szCs w:val="24"/>
        </w:rPr>
        <w:t xml:space="preserve">suas interações com o mundo, </w:t>
      </w:r>
      <w:r w:rsidR="00FD5EFE" w:rsidRPr="00F80E23">
        <w:rPr>
          <w:rFonts w:ascii="Times New Roman" w:hAnsi="Times New Roman" w:cs="Times New Roman"/>
          <w:sz w:val="24"/>
          <w:szCs w:val="24"/>
        </w:rPr>
        <w:t xml:space="preserve">elas </w:t>
      </w:r>
      <w:r w:rsidR="005D7CE1" w:rsidRPr="00F80E23">
        <w:rPr>
          <w:rFonts w:ascii="Times New Roman" w:hAnsi="Times New Roman" w:cs="Times New Roman"/>
          <w:sz w:val="24"/>
          <w:szCs w:val="24"/>
        </w:rPr>
        <w:t xml:space="preserve">trazem </w:t>
      </w:r>
      <w:r w:rsidR="00FD5EFE" w:rsidRPr="00F80E23">
        <w:rPr>
          <w:rFonts w:ascii="Times New Roman" w:hAnsi="Times New Roman" w:cs="Times New Roman"/>
          <w:sz w:val="24"/>
          <w:szCs w:val="24"/>
        </w:rPr>
        <w:t xml:space="preserve">consigo </w:t>
      </w:r>
      <w:r w:rsidRPr="00F80E23">
        <w:rPr>
          <w:rFonts w:ascii="Times New Roman" w:hAnsi="Times New Roman" w:cs="Times New Roman"/>
          <w:sz w:val="24"/>
          <w:szCs w:val="24"/>
        </w:rPr>
        <w:t>maneira</w:t>
      </w:r>
      <w:r w:rsidR="000C7ACB" w:rsidRPr="00F80E23">
        <w:rPr>
          <w:rFonts w:ascii="Times New Roman" w:hAnsi="Times New Roman" w:cs="Times New Roman"/>
          <w:sz w:val="24"/>
          <w:szCs w:val="24"/>
        </w:rPr>
        <w:t>s únicas de formular hipótese</w:t>
      </w:r>
      <w:r w:rsidR="00FD5EFE" w:rsidRPr="00F80E23">
        <w:rPr>
          <w:rFonts w:ascii="Times New Roman" w:hAnsi="Times New Roman" w:cs="Times New Roman"/>
          <w:sz w:val="24"/>
          <w:szCs w:val="24"/>
        </w:rPr>
        <w:t>s</w:t>
      </w:r>
      <w:r w:rsidRPr="00F80E23">
        <w:rPr>
          <w:rFonts w:ascii="Times New Roman" w:hAnsi="Times New Roman" w:cs="Times New Roman"/>
          <w:sz w:val="24"/>
          <w:szCs w:val="24"/>
        </w:rPr>
        <w:t xml:space="preserve">, </w:t>
      </w:r>
      <w:r w:rsidR="00FD5EFE" w:rsidRPr="00F80E23">
        <w:rPr>
          <w:rFonts w:ascii="Times New Roman" w:hAnsi="Times New Roman" w:cs="Times New Roman"/>
          <w:sz w:val="24"/>
          <w:szCs w:val="24"/>
        </w:rPr>
        <w:t xml:space="preserve">com </w:t>
      </w:r>
      <w:r w:rsidRPr="00F80E23">
        <w:rPr>
          <w:rFonts w:ascii="Times New Roman" w:hAnsi="Times New Roman" w:cs="Times New Roman"/>
          <w:sz w:val="24"/>
          <w:szCs w:val="24"/>
        </w:rPr>
        <w:t xml:space="preserve">imaginação e criatividade </w:t>
      </w:r>
      <w:r w:rsidR="00462073" w:rsidRPr="00F80E23">
        <w:rPr>
          <w:rFonts w:ascii="Times New Roman" w:hAnsi="Times New Roman" w:cs="Times New Roman"/>
          <w:sz w:val="24"/>
          <w:szCs w:val="24"/>
        </w:rPr>
        <w:t>aos seus momentos de</w:t>
      </w:r>
      <w:r w:rsidRPr="00F80E23">
        <w:rPr>
          <w:rFonts w:ascii="Times New Roman" w:hAnsi="Times New Roman" w:cs="Times New Roman"/>
          <w:sz w:val="24"/>
          <w:szCs w:val="24"/>
        </w:rPr>
        <w:t xml:space="preserve"> ludicidade. </w:t>
      </w:r>
      <w:r w:rsidR="000C7ACB" w:rsidRPr="00F80E23">
        <w:rPr>
          <w:rFonts w:ascii="Times New Roman" w:hAnsi="Times New Roman" w:cs="Times New Roman"/>
          <w:sz w:val="24"/>
          <w:szCs w:val="24"/>
        </w:rPr>
        <w:t>Este un</w:t>
      </w:r>
      <w:r w:rsidR="003053D4" w:rsidRPr="00F80E23">
        <w:rPr>
          <w:rFonts w:ascii="Times New Roman" w:hAnsi="Times New Roman" w:cs="Times New Roman"/>
          <w:sz w:val="24"/>
          <w:szCs w:val="24"/>
        </w:rPr>
        <w:t xml:space="preserve">iverso infantil </w:t>
      </w:r>
      <w:r w:rsidR="006B687D" w:rsidRPr="00F80E23">
        <w:rPr>
          <w:rFonts w:ascii="Times New Roman" w:hAnsi="Times New Roman" w:cs="Times New Roman"/>
          <w:sz w:val="24"/>
          <w:szCs w:val="24"/>
        </w:rPr>
        <w:t>constitui</w:t>
      </w:r>
      <w:r w:rsidR="00F80E23" w:rsidRPr="00F80E23">
        <w:rPr>
          <w:rFonts w:ascii="Times New Roman" w:hAnsi="Times New Roman" w:cs="Times New Roman"/>
          <w:sz w:val="24"/>
          <w:szCs w:val="24"/>
        </w:rPr>
        <w:t>-se</w:t>
      </w:r>
      <w:r w:rsidR="000C7ACB" w:rsidRPr="00F80E23">
        <w:rPr>
          <w:rFonts w:ascii="Times New Roman" w:hAnsi="Times New Roman" w:cs="Times New Roman"/>
          <w:sz w:val="24"/>
          <w:szCs w:val="24"/>
        </w:rPr>
        <w:t xml:space="preserve"> de</w:t>
      </w:r>
      <w:r w:rsidR="00753707" w:rsidRPr="00F80E23">
        <w:rPr>
          <w:rFonts w:ascii="Times New Roman" w:hAnsi="Times New Roman" w:cs="Times New Roman"/>
          <w:sz w:val="24"/>
          <w:szCs w:val="24"/>
        </w:rPr>
        <w:t xml:space="preserve"> aprendizados</w:t>
      </w:r>
      <w:r w:rsidR="00044D83" w:rsidRPr="00F80E23">
        <w:rPr>
          <w:rFonts w:ascii="Times New Roman" w:hAnsi="Times New Roman" w:cs="Times New Roman"/>
          <w:sz w:val="24"/>
          <w:szCs w:val="24"/>
        </w:rPr>
        <w:t xml:space="preserve">, há um universo particular </w:t>
      </w:r>
      <w:r w:rsidR="00F80E23" w:rsidRPr="00F80E23">
        <w:rPr>
          <w:rFonts w:ascii="Times New Roman" w:hAnsi="Times New Roman" w:cs="Times New Roman"/>
          <w:sz w:val="24"/>
          <w:szCs w:val="24"/>
        </w:rPr>
        <w:t>no qual</w:t>
      </w:r>
      <w:r w:rsidR="00044D83" w:rsidRPr="00F80E23">
        <w:rPr>
          <w:rFonts w:ascii="Times New Roman" w:hAnsi="Times New Roman" w:cs="Times New Roman"/>
          <w:sz w:val="24"/>
          <w:szCs w:val="24"/>
        </w:rPr>
        <w:t xml:space="preserve"> a criança atribui </w:t>
      </w:r>
      <w:r w:rsidR="006B687D" w:rsidRPr="00F80E23">
        <w:rPr>
          <w:rFonts w:ascii="Times New Roman" w:hAnsi="Times New Roman" w:cs="Times New Roman"/>
          <w:sz w:val="24"/>
          <w:szCs w:val="24"/>
        </w:rPr>
        <w:t>diferentes significações</w:t>
      </w:r>
      <w:r w:rsidR="00044D83" w:rsidRPr="00F80E23">
        <w:rPr>
          <w:rFonts w:ascii="Times New Roman" w:hAnsi="Times New Roman" w:cs="Times New Roman"/>
          <w:sz w:val="24"/>
          <w:szCs w:val="24"/>
        </w:rPr>
        <w:t xml:space="preserve"> às suas vivências</w:t>
      </w:r>
      <w:r w:rsidR="006B687D" w:rsidRPr="00F80E23">
        <w:rPr>
          <w:rFonts w:ascii="Times New Roman" w:hAnsi="Times New Roman" w:cs="Times New Roman"/>
          <w:sz w:val="24"/>
          <w:szCs w:val="24"/>
        </w:rPr>
        <w:t xml:space="preserve"> por meio de objetos que permeiam seus cotidianos, </w:t>
      </w:r>
      <w:r w:rsidR="00F80E23" w:rsidRPr="00F80E23">
        <w:rPr>
          <w:rFonts w:ascii="Times New Roman" w:hAnsi="Times New Roman" w:cs="Times New Roman"/>
          <w:sz w:val="24"/>
          <w:szCs w:val="24"/>
        </w:rPr>
        <w:t>como os</w:t>
      </w:r>
      <w:r w:rsidR="008651EB" w:rsidRPr="00F80E23">
        <w:rPr>
          <w:rFonts w:ascii="Times New Roman" w:hAnsi="Times New Roman" w:cs="Times New Roman"/>
          <w:sz w:val="24"/>
          <w:szCs w:val="24"/>
        </w:rPr>
        <w:t xml:space="preserve"> </w:t>
      </w:r>
      <w:r w:rsidR="006B687D" w:rsidRPr="00F80E23">
        <w:rPr>
          <w:rFonts w:ascii="Times New Roman" w:hAnsi="Times New Roman" w:cs="Times New Roman"/>
          <w:sz w:val="24"/>
          <w:szCs w:val="24"/>
        </w:rPr>
        <w:t xml:space="preserve">brinquedos e </w:t>
      </w:r>
      <w:r w:rsidR="00F80E23" w:rsidRPr="00F80E23">
        <w:rPr>
          <w:rFonts w:ascii="Times New Roman" w:hAnsi="Times New Roman" w:cs="Times New Roman"/>
          <w:sz w:val="24"/>
          <w:szCs w:val="24"/>
        </w:rPr>
        <w:t xml:space="preserve">as </w:t>
      </w:r>
      <w:r w:rsidR="006B687D" w:rsidRPr="00F80E23">
        <w:rPr>
          <w:rFonts w:ascii="Times New Roman" w:hAnsi="Times New Roman" w:cs="Times New Roman"/>
          <w:sz w:val="24"/>
          <w:szCs w:val="24"/>
        </w:rPr>
        <w:t xml:space="preserve">brincadeiras que dão sentidos em suas práticas de vivências, </w:t>
      </w:r>
      <w:r w:rsidR="00F80E23" w:rsidRPr="00F80E23">
        <w:rPr>
          <w:rFonts w:ascii="Times New Roman" w:hAnsi="Times New Roman" w:cs="Times New Roman"/>
          <w:sz w:val="24"/>
          <w:szCs w:val="24"/>
        </w:rPr>
        <w:t xml:space="preserve">e também o </w:t>
      </w:r>
      <w:r w:rsidR="006B687D" w:rsidRPr="00F80E23">
        <w:rPr>
          <w:rFonts w:ascii="Times New Roman" w:hAnsi="Times New Roman" w:cs="Times New Roman"/>
          <w:sz w:val="24"/>
          <w:szCs w:val="24"/>
        </w:rPr>
        <w:t xml:space="preserve">objeto livro, </w:t>
      </w:r>
      <w:r w:rsidR="00F80E23" w:rsidRPr="00F80E23">
        <w:rPr>
          <w:rFonts w:ascii="Times New Roman" w:hAnsi="Times New Roman" w:cs="Times New Roman"/>
          <w:sz w:val="24"/>
          <w:szCs w:val="24"/>
        </w:rPr>
        <w:t>que, como um</w:t>
      </w:r>
      <w:r w:rsidR="006B687D" w:rsidRPr="00F80E23">
        <w:rPr>
          <w:rFonts w:ascii="Times New Roman" w:hAnsi="Times New Roman" w:cs="Times New Roman"/>
          <w:sz w:val="24"/>
          <w:szCs w:val="24"/>
        </w:rPr>
        <w:t xml:space="preserve"> objeto cultural, </w:t>
      </w:r>
      <w:r w:rsidR="00F80E23" w:rsidRPr="00F80E23">
        <w:rPr>
          <w:rFonts w:ascii="Times New Roman" w:hAnsi="Times New Roman" w:cs="Times New Roman"/>
          <w:sz w:val="24"/>
          <w:szCs w:val="24"/>
        </w:rPr>
        <w:t>marcado historicamente em seu tempo</w:t>
      </w:r>
      <w:r w:rsidR="00A579D1">
        <w:rPr>
          <w:rFonts w:ascii="Times New Roman" w:hAnsi="Times New Roman" w:cs="Times New Roman"/>
          <w:sz w:val="24"/>
          <w:szCs w:val="24"/>
        </w:rPr>
        <w:t xml:space="preserve"> e</w:t>
      </w:r>
      <w:r w:rsidR="00F80E23" w:rsidRPr="00F80E23">
        <w:rPr>
          <w:rFonts w:ascii="Times New Roman" w:hAnsi="Times New Roman" w:cs="Times New Roman"/>
          <w:sz w:val="24"/>
          <w:szCs w:val="24"/>
        </w:rPr>
        <w:t xml:space="preserve"> sociedade, </w:t>
      </w:r>
      <w:r w:rsidR="006B687D" w:rsidRPr="00F80E23">
        <w:rPr>
          <w:rFonts w:ascii="Times New Roman" w:hAnsi="Times New Roman" w:cs="Times New Roman"/>
          <w:sz w:val="24"/>
          <w:szCs w:val="24"/>
        </w:rPr>
        <w:t>incorpora</w:t>
      </w:r>
      <w:r w:rsidR="00F80E23" w:rsidRPr="00F80E23">
        <w:rPr>
          <w:rFonts w:ascii="Times New Roman" w:hAnsi="Times New Roman" w:cs="Times New Roman"/>
          <w:sz w:val="24"/>
          <w:szCs w:val="24"/>
        </w:rPr>
        <w:t>-se</w:t>
      </w:r>
      <w:r w:rsidR="006B687D" w:rsidRPr="00F80E23">
        <w:rPr>
          <w:rFonts w:ascii="Times New Roman" w:hAnsi="Times New Roman" w:cs="Times New Roman"/>
          <w:sz w:val="24"/>
          <w:szCs w:val="24"/>
        </w:rPr>
        <w:t xml:space="preserve"> </w:t>
      </w:r>
      <w:r w:rsidR="00F80E23" w:rsidRPr="00F80E23">
        <w:rPr>
          <w:rFonts w:ascii="Times New Roman" w:hAnsi="Times New Roman" w:cs="Times New Roman"/>
          <w:sz w:val="24"/>
          <w:szCs w:val="24"/>
        </w:rPr>
        <w:t>na expansão</w:t>
      </w:r>
      <w:r w:rsidR="006B687D" w:rsidRPr="00F80E23">
        <w:rPr>
          <w:rFonts w:ascii="Times New Roman" w:hAnsi="Times New Roman" w:cs="Times New Roman"/>
          <w:sz w:val="24"/>
          <w:szCs w:val="24"/>
        </w:rPr>
        <w:t xml:space="preserve"> deste universo</w:t>
      </w:r>
      <w:r w:rsidR="00F80E23" w:rsidRPr="00F80E23">
        <w:rPr>
          <w:rFonts w:ascii="Times New Roman" w:hAnsi="Times New Roman" w:cs="Times New Roman"/>
          <w:sz w:val="24"/>
          <w:szCs w:val="24"/>
        </w:rPr>
        <w:t xml:space="preserve"> infantil</w:t>
      </w:r>
      <w:r w:rsidR="000C7ACB" w:rsidRPr="00F80E23">
        <w:rPr>
          <w:rFonts w:ascii="Times New Roman" w:hAnsi="Times New Roman" w:cs="Times New Roman"/>
          <w:sz w:val="24"/>
          <w:szCs w:val="24"/>
        </w:rPr>
        <w:t xml:space="preserve">, </w:t>
      </w:r>
      <w:r w:rsidR="00F80E23" w:rsidRPr="00F80E23">
        <w:rPr>
          <w:rFonts w:ascii="Times New Roman" w:hAnsi="Times New Roman" w:cs="Times New Roman"/>
          <w:sz w:val="24"/>
          <w:szCs w:val="24"/>
        </w:rPr>
        <w:t xml:space="preserve">possibilitando às crianças também desenvolvimento cognitivo, pois, ao ler um livro, elas passam a </w:t>
      </w:r>
      <w:r w:rsidR="00007B72" w:rsidRPr="00F80E23">
        <w:rPr>
          <w:rFonts w:ascii="Times New Roman" w:hAnsi="Times New Roman" w:cs="Times New Roman"/>
          <w:sz w:val="24"/>
          <w:szCs w:val="24"/>
        </w:rPr>
        <w:t>ler o mundo</w:t>
      </w:r>
      <w:r w:rsidR="006B687D" w:rsidRPr="00F80E23">
        <w:rPr>
          <w:rFonts w:ascii="Times New Roman" w:hAnsi="Times New Roman" w:cs="Times New Roman"/>
          <w:sz w:val="24"/>
          <w:szCs w:val="24"/>
        </w:rPr>
        <w:t>.</w:t>
      </w:r>
      <w:r w:rsidR="00FD5EFE" w:rsidRPr="00F80E23">
        <w:rPr>
          <w:rFonts w:ascii="Times New Roman" w:hAnsi="Times New Roman" w:cs="Times New Roman"/>
          <w:sz w:val="24"/>
          <w:szCs w:val="24"/>
        </w:rPr>
        <w:t xml:space="preserve"> Toda criança deve ser reconhecida como</w:t>
      </w:r>
    </w:p>
    <w:p w:rsidR="00044D83" w:rsidRDefault="00044D83" w:rsidP="00E92E41">
      <w:pPr>
        <w:rPr>
          <w:rFonts w:ascii="Times New Roman" w:hAnsi="Times New Roman" w:cs="Times New Roman"/>
          <w:sz w:val="24"/>
          <w:szCs w:val="24"/>
        </w:rPr>
      </w:pPr>
    </w:p>
    <w:p w:rsidR="00E92E41" w:rsidRPr="00A83B16" w:rsidRDefault="00DB02B4" w:rsidP="00E92E41">
      <w:pPr>
        <w:ind w:left="2268"/>
        <w:jc w:val="both"/>
        <w:rPr>
          <w:rFonts w:ascii="Times New Roman" w:hAnsi="Times New Roman" w:cs="Times New Roman"/>
        </w:rPr>
      </w:pPr>
      <w:r w:rsidRPr="00DB02B4">
        <w:rPr>
          <w:rFonts w:ascii="Times New Roman" w:hAnsi="Times New Roman" w:cs="Times New Roman"/>
        </w:rPr>
        <w:t>[...] um ser que participa da criação da cultura através do uso criativo da linguagem na interação com seus pares, adultos e crianças, mas também com as coisas ou os objetos que existem ao seu redor. A representação simbólica da realidade evolui, ao longo da vida, em direções e formas cada vez mais sofisticadas ou inusitadas, tendo por base o diálogo permanente da criança com o seu contexto cultural. (SOUZA, 2016, p. 16)</w:t>
      </w:r>
    </w:p>
    <w:p w:rsidR="00955AF3" w:rsidRDefault="00955AF3" w:rsidP="00707181">
      <w:pPr>
        <w:spacing w:line="360" w:lineRule="auto"/>
        <w:jc w:val="both"/>
        <w:rPr>
          <w:rFonts w:ascii="Times New Roman" w:hAnsi="Times New Roman" w:cs="Times New Roman"/>
          <w:sz w:val="24"/>
          <w:szCs w:val="24"/>
        </w:rPr>
      </w:pPr>
    </w:p>
    <w:p w:rsidR="00F470C4" w:rsidRDefault="00762BE8" w:rsidP="00ED70ED">
      <w:pPr>
        <w:spacing w:line="360" w:lineRule="auto"/>
        <w:ind w:firstLine="708"/>
        <w:jc w:val="both"/>
        <w:rPr>
          <w:rFonts w:ascii="Times New Roman" w:hAnsi="Times New Roman" w:cs="Times New Roman"/>
          <w:sz w:val="24"/>
          <w:szCs w:val="24"/>
        </w:rPr>
      </w:pPr>
      <w:r w:rsidRPr="004B633B">
        <w:rPr>
          <w:rFonts w:ascii="Times New Roman" w:hAnsi="Times New Roman" w:cs="Times New Roman"/>
          <w:sz w:val="24"/>
          <w:szCs w:val="24"/>
        </w:rPr>
        <w:t xml:space="preserve">Quanto a este dialogo e relação criadora entre </w:t>
      </w:r>
      <w:r w:rsidR="002B7FCF">
        <w:rPr>
          <w:rFonts w:ascii="Times New Roman" w:hAnsi="Times New Roman" w:cs="Times New Roman"/>
          <w:sz w:val="24"/>
          <w:szCs w:val="24"/>
        </w:rPr>
        <w:t>a</w:t>
      </w:r>
      <w:r w:rsidRPr="004B633B">
        <w:rPr>
          <w:rFonts w:ascii="Times New Roman" w:hAnsi="Times New Roman" w:cs="Times New Roman"/>
          <w:sz w:val="24"/>
          <w:szCs w:val="24"/>
        </w:rPr>
        <w:t xml:space="preserve"> criança com o que há no mundo, </w:t>
      </w:r>
      <w:r w:rsidR="00CC5AF8">
        <w:rPr>
          <w:rFonts w:ascii="Times New Roman" w:hAnsi="Times New Roman" w:cs="Times New Roman"/>
          <w:sz w:val="24"/>
          <w:szCs w:val="24"/>
        </w:rPr>
        <w:t>estreita-se</w:t>
      </w:r>
      <w:r w:rsidRPr="004B633B">
        <w:rPr>
          <w:rFonts w:ascii="Times New Roman" w:hAnsi="Times New Roman" w:cs="Times New Roman"/>
          <w:sz w:val="24"/>
          <w:szCs w:val="24"/>
        </w:rPr>
        <w:t xml:space="preserve"> agora</w:t>
      </w:r>
      <w:r w:rsidR="00A579D1">
        <w:rPr>
          <w:rFonts w:ascii="Times New Roman" w:hAnsi="Times New Roman" w:cs="Times New Roman"/>
          <w:sz w:val="24"/>
          <w:szCs w:val="24"/>
        </w:rPr>
        <w:t xml:space="preserve"> no que se vem </w:t>
      </w:r>
      <w:r w:rsidR="00CC5AF8">
        <w:rPr>
          <w:rFonts w:ascii="Times New Roman" w:hAnsi="Times New Roman" w:cs="Times New Roman"/>
          <w:sz w:val="24"/>
          <w:szCs w:val="24"/>
        </w:rPr>
        <w:t>refletindo</w:t>
      </w:r>
      <w:r w:rsidR="00A579D1">
        <w:rPr>
          <w:rFonts w:ascii="Times New Roman" w:hAnsi="Times New Roman" w:cs="Times New Roman"/>
          <w:sz w:val="24"/>
          <w:szCs w:val="24"/>
        </w:rPr>
        <w:t xml:space="preserve"> ao longo dessa</w:t>
      </w:r>
      <w:r w:rsidRPr="004B633B">
        <w:rPr>
          <w:rFonts w:ascii="Times New Roman" w:hAnsi="Times New Roman" w:cs="Times New Roman"/>
          <w:sz w:val="24"/>
          <w:szCs w:val="24"/>
        </w:rPr>
        <w:t xml:space="preserve"> escrita, o objeto livro </w:t>
      </w:r>
      <w:r w:rsidR="00A579D1">
        <w:rPr>
          <w:rFonts w:ascii="Times New Roman" w:hAnsi="Times New Roman" w:cs="Times New Roman"/>
          <w:sz w:val="24"/>
          <w:szCs w:val="24"/>
        </w:rPr>
        <w:t>inserido</w:t>
      </w:r>
      <w:r w:rsidRPr="004B633B">
        <w:rPr>
          <w:rFonts w:ascii="Times New Roman" w:hAnsi="Times New Roman" w:cs="Times New Roman"/>
          <w:sz w:val="24"/>
          <w:szCs w:val="24"/>
        </w:rPr>
        <w:t xml:space="preserve"> </w:t>
      </w:r>
      <w:r w:rsidR="00A579D1">
        <w:rPr>
          <w:rFonts w:ascii="Times New Roman" w:hAnsi="Times New Roman" w:cs="Times New Roman"/>
          <w:sz w:val="24"/>
          <w:szCs w:val="24"/>
        </w:rPr>
        <w:t>a</w:t>
      </w:r>
      <w:r w:rsidRPr="004B633B">
        <w:rPr>
          <w:rFonts w:ascii="Times New Roman" w:hAnsi="Times New Roman" w:cs="Times New Roman"/>
          <w:sz w:val="24"/>
          <w:szCs w:val="24"/>
        </w:rPr>
        <w:t>o letramento literário</w:t>
      </w:r>
      <w:r w:rsidR="00F30956" w:rsidRPr="004B633B">
        <w:rPr>
          <w:rFonts w:ascii="Times New Roman" w:hAnsi="Times New Roman" w:cs="Times New Roman"/>
          <w:sz w:val="24"/>
          <w:szCs w:val="24"/>
        </w:rPr>
        <w:t>,</w:t>
      </w:r>
      <w:r w:rsidRPr="004B633B">
        <w:rPr>
          <w:rFonts w:ascii="Times New Roman" w:hAnsi="Times New Roman" w:cs="Times New Roman"/>
          <w:sz w:val="24"/>
          <w:szCs w:val="24"/>
        </w:rPr>
        <w:t xml:space="preserve"> tendo </w:t>
      </w:r>
      <w:r w:rsidR="00A579D1">
        <w:rPr>
          <w:rFonts w:ascii="Times New Roman" w:hAnsi="Times New Roman" w:cs="Times New Roman"/>
          <w:sz w:val="24"/>
          <w:szCs w:val="24"/>
        </w:rPr>
        <w:t>n</w:t>
      </w:r>
      <w:r w:rsidRPr="004B633B">
        <w:rPr>
          <w:rFonts w:ascii="Times New Roman" w:hAnsi="Times New Roman" w:cs="Times New Roman"/>
          <w:sz w:val="24"/>
          <w:szCs w:val="24"/>
        </w:rPr>
        <w:t xml:space="preserve">a fruição um de seus meios para que a criança tenha ainda mais garantia de acesso contínuo </w:t>
      </w:r>
      <w:r w:rsidR="002B7FCF">
        <w:rPr>
          <w:rFonts w:ascii="Times New Roman" w:hAnsi="Times New Roman" w:cs="Times New Roman"/>
          <w:sz w:val="24"/>
          <w:szCs w:val="24"/>
        </w:rPr>
        <w:t>ao</w:t>
      </w:r>
      <w:r w:rsidR="00F30956" w:rsidRPr="004B633B">
        <w:rPr>
          <w:rFonts w:ascii="Times New Roman" w:hAnsi="Times New Roman" w:cs="Times New Roman"/>
          <w:sz w:val="24"/>
          <w:szCs w:val="24"/>
        </w:rPr>
        <w:t xml:space="preserve"> conhecimento de si</w:t>
      </w:r>
      <w:r w:rsidR="002B7FCF">
        <w:rPr>
          <w:rFonts w:ascii="Times New Roman" w:hAnsi="Times New Roman" w:cs="Times New Roman"/>
          <w:sz w:val="24"/>
          <w:szCs w:val="24"/>
        </w:rPr>
        <w:t xml:space="preserve">, </w:t>
      </w:r>
      <w:r w:rsidR="00F30956" w:rsidRPr="004B633B">
        <w:rPr>
          <w:rFonts w:ascii="Times New Roman" w:hAnsi="Times New Roman" w:cs="Times New Roman"/>
          <w:sz w:val="24"/>
          <w:szCs w:val="24"/>
        </w:rPr>
        <w:t>do mundo</w:t>
      </w:r>
      <w:r w:rsidR="00AE25ED" w:rsidRPr="004B633B">
        <w:rPr>
          <w:rFonts w:ascii="Times New Roman" w:hAnsi="Times New Roman" w:cs="Times New Roman"/>
          <w:sz w:val="24"/>
          <w:szCs w:val="24"/>
        </w:rPr>
        <w:t xml:space="preserve"> e suas formas de serem lidos e interpretados</w:t>
      </w:r>
      <w:r w:rsidR="00C55972">
        <w:rPr>
          <w:rFonts w:ascii="Times New Roman" w:hAnsi="Times New Roman" w:cs="Times New Roman"/>
          <w:sz w:val="24"/>
          <w:szCs w:val="24"/>
        </w:rPr>
        <w:t>, o livro será</w:t>
      </w:r>
      <w:r w:rsidR="004B633B" w:rsidRPr="004B633B">
        <w:rPr>
          <w:rFonts w:ascii="Times New Roman" w:hAnsi="Times New Roman" w:cs="Times New Roman"/>
          <w:sz w:val="24"/>
          <w:szCs w:val="24"/>
        </w:rPr>
        <w:t xml:space="preserve"> visto como um objeto estético, uma obra de arte ampla</w:t>
      </w:r>
      <w:r w:rsidR="002B7FCF">
        <w:rPr>
          <w:rFonts w:ascii="Times New Roman" w:hAnsi="Times New Roman" w:cs="Times New Roman"/>
          <w:sz w:val="24"/>
          <w:szCs w:val="24"/>
        </w:rPr>
        <w:t xml:space="preserve"> e múltipla</w:t>
      </w:r>
      <w:r w:rsidR="004B633B" w:rsidRPr="004B633B">
        <w:rPr>
          <w:rFonts w:ascii="Times New Roman" w:hAnsi="Times New Roman" w:cs="Times New Roman"/>
          <w:sz w:val="24"/>
          <w:szCs w:val="24"/>
        </w:rPr>
        <w:t>, aberta</w:t>
      </w:r>
      <w:r w:rsidR="002B7FCF">
        <w:rPr>
          <w:rFonts w:ascii="Times New Roman" w:hAnsi="Times New Roman" w:cs="Times New Roman"/>
          <w:sz w:val="24"/>
          <w:szCs w:val="24"/>
        </w:rPr>
        <w:t xml:space="preserve"> e polissêmica,</w:t>
      </w:r>
      <w:r w:rsidR="004B633B" w:rsidRPr="004B633B">
        <w:rPr>
          <w:rFonts w:ascii="Times New Roman" w:hAnsi="Times New Roman" w:cs="Times New Roman"/>
          <w:sz w:val="24"/>
          <w:szCs w:val="24"/>
        </w:rPr>
        <w:t xml:space="preserve"> que busca a essência lúdica da criança e às descobertas de sua identidad</w:t>
      </w:r>
      <w:r w:rsidR="00CC5AF8">
        <w:rPr>
          <w:rFonts w:ascii="Times New Roman" w:hAnsi="Times New Roman" w:cs="Times New Roman"/>
          <w:sz w:val="24"/>
          <w:szCs w:val="24"/>
        </w:rPr>
        <w:t>e, segundo Oberg (2007, p.32) “</w:t>
      </w:r>
      <w:r w:rsidR="004B633B" w:rsidRPr="004B633B">
        <w:rPr>
          <w:rFonts w:ascii="Times New Roman" w:hAnsi="Times New Roman" w:cs="Times New Roman"/>
          <w:sz w:val="24"/>
          <w:szCs w:val="24"/>
        </w:rPr>
        <w:t xml:space="preserve">a obra literária é, mais do que nunca, considerada como objeto que se oferece a sua interpretação e reelaboração de sentidos”. </w:t>
      </w:r>
    </w:p>
    <w:p w:rsidR="008651EB" w:rsidRPr="004B633B" w:rsidRDefault="00AE25ED" w:rsidP="00F470C4">
      <w:pPr>
        <w:spacing w:line="360" w:lineRule="auto"/>
        <w:ind w:firstLine="708"/>
        <w:jc w:val="both"/>
        <w:rPr>
          <w:rFonts w:ascii="Times New Roman" w:hAnsi="Times New Roman" w:cs="Times New Roman"/>
          <w:sz w:val="24"/>
          <w:szCs w:val="24"/>
        </w:rPr>
      </w:pPr>
      <w:r w:rsidRPr="004B633B">
        <w:rPr>
          <w:rFonts w:ascii="Times New Roman" w:hAnsi="Times New Roman" w:cs="Times New Roman"/>
          <w:sz w:val="24"/>
          <w:szCs w:val="24"/>
        </w:rPr>
        <w:t xml:space="preserve">Essas manifestações </w:t>
      </w:r>
      <w:r w:rsidR="00ED70ED">
        <w:rPr>
          <w:rFonts w:ascii="Times New Roman" w:hAnsi="Times New Roman" w:cs="Times New Roman"/>
          <w:sz w:val="24"/>
          <w:szCs w:val="24"/>
        </w:rPr>
        <w:t xml:space="preserve">frente ao objeto livro com suas </w:t>
      </w:r>
      <w:r w:rsidR="002B7FCF">
        <w:rPr>
          <w:rFonts w:ascii="Times New Roman" w:hAnsi="Times New Roman" w:cs="Times New Roman"/>
          <w:sz w:val="24"/>
          <w:szCs w:val="24"/>
        </w:rPr>
        <w:t>características,</w:t>
      </w:r>
      <w:r w:rsidR="00ED70ED">
        <w:rPr>
          <w:rFonts w:ascii="Times New Roman" w:hAnsi="Times New Roman" w:cs="Times New Roman"/>
          <w:sz w:val="24"/>
          <w:szCs w:val="24"/>
        </w:rPr>
        <w:t xml:space="preserve"> </w:t>
      </w:r>
      <w:r w:rsidR="00DC59C7">
        <w:rPr>
          <w:rFonts w:ascii="Times New Roman" w:hAnsi="Times New Roman" w:cs="Times New Roman"/>
          <w:sz w:val="24"/>
          <w:szCs w:val="24"/>
        </w:rPr>
        <w:t xml:space="preserve">leva </w:t>
      </w:r>
      <w:r w:rsidR="00ED70ED">
        <w:rPr>
          <w:rFonts w:ascii="Times New Roman" w:hAnsi="Times New Roman" w:cs="Times New Roman"/>
          <w:sz w:val="24"/>
          <w:szCs w:val="24"/>
        </w:rPr>
        <w:t xml:space="preserve">a criança </w:t>
      </w:r>
      <w:r w:rsidR="00DC59C7">
        <w:rPr>
          <w:rFonts w:ascii="Times New Roman" w:hAnsi="Times New Roman" w:cs="Times New Roman"/>
          <w:sz w:val="24"/>
          <w:szCs w:val="24"/>
        </w:rPr>
        <w:t xml:space="preserve">a </w:t>
      </w:r>
      <w:r w:rsidR="00ED70ED">
        <w:rPr>
          <w:rFonts w:ascii="Times New Roman" w:hAnsi="Times New Roman" w:cs="Times New Roman"/>
          <w:sz w:val="24"/>
          <w:szCs w:val="24"/>
        </w:rPr>
        <w:t>imergir</w:t>
      </w:r>
      <w:r w:rsidR="002B7FCF">
        <w:rPr>
          <w:rFonts w:ascii="Times New Roman" w:hAnsi="Times New Roman" w:cs="Times New Roman"/>
          <w:sz w:val="24"/>
          <w:szCs w:val="24"/>
        </w:rPr>
        <w:t xml:space="preserve"> em uma</w:t>
      </w:r>
      <w:r w:rsidR="00ED70ED">
        <w:rPr>
          <w:rFonts w:ascii="Times New Roman" w:hAnsi="Times New Roman" w:cs="Times New Roman"/>
          <w:sz w:val="24"/>
          <w:szCs w:val="24"/>
        </w:rPr>
        <w:t xml:space="preserve"> formação sensível, do enfrentamento diante do desconhecido da história, </w:t>
      </w:r>
      <w:r w:rsidR="002B7FCF">
        <w:rPr>
          <w:rFonts w:ascii="Times New Roman" w:hAnsi="Times New Roman" w:cs="Times New Roman"/>
          <w:sz w:val="24"/>
          <w:szCs w:val="24"/>
        </w:rPr>
        <w:t xml:space="preserve">da descoberta </w:t>
      </w:r>
      <w:r w:rsidR="00ED70ED">
        <w:rPr>
          <w:rFonts w:ascii="Times New Roman" w:hAnsi="Times New Roman" w:cs="Times New Roman"/>
          <w:sz w:val="24"/>
          <w:szCs w:val="24"/>
        </w:rPr>
        <w:t xml:space="preserve">das cores escolhidas </w:t>
      </w:r>
      <w:r w:rsidR="002B7FCF">
        <w:rPr>
          <w:rFonts w:ascii="Times New Roman" w:hAnsi="Times New Roman" w:cs="Times New Roman"/>
          <w:sz w:val="24"/>
          <w:szCs w:val="24"/>
        </w:rPr>
        <w:t>para a ilustração, da organização das letras nas páginas</w:t>
      </w:r>
      <w:r w:rsidR="00DC59C7">
        <w:rPr>
          <w:rFonts w:ascii="Times New Roman" w:hAnsi="Times New Roman" w:cs="Times New Roman"/>
          <w:sz w:val="24"/>
          <w:szCs w:val="24"/>
        </w:rPr>
        <w:t xml:space="preserve"> e</w:t>
      </w:r>
      <w:r w:rsidR="00ED70ED">
        <w:rPr>
          <w:rFonts w:ascii="Times New Roman" w:hAnsi="Times New Roman" w:cs="Times New Roman"/>
          <w:sz w:val="24"/>
          <w:szCs w:val="24"/>
        </w:rPr>
        <w:t xml:space="preserve"> </w:t>
      </w:r>
      <w:r w:rsidR="00DC59C7">
        <w:rPr>
          <w:rFonts w:ascii="Times New Roman" w:hAnsi="Times New Roman" w:cs="Times New Roman"/>
          <w:sz w:val="24"/>
          <w:szCs w:val="24"/>
        </w:rPr>
        <w:t>da aproxima</w:t>
      </w:r>
      <w:r w:rsidR="001055F4">
        <w:rPr>
          <w:rFonts w:ascii="Times New Roman" w:hAnsi="Times New Roman" w:cs="Times New Roman"/>
          <w:sz w:val="24"/>
          <w:szCs w:val="24"/>
        </w:rPr>
        <w:t xml:space="preserve">ção com o objeto que </w:t>
      </w:r>
      <w:r w:rsidR="002B7FCF">
        <w:rPr>
          <w:rFonts w:ascii="Times New Roman" w:hAnsi="Times New Roman" w:cs="Times New Roman"/>
          <w:sz w:val="24"/>
          <w:szCs w:val="24"/>
        </w:rPr>
        <w:t>propicia</w:t>
      </w:r>
      <w:r w:rsidR="001055F4">
        <w:rPr>
          <w:rFonts w:ascii="Times New Roman" w:hAnsi="Times New Roman" w:cs="Times New Roman"/>
          <w:sz w:val="24"/>
          <w:szCs w:val="24"/>
        </w:rPr>
        <w:t xml:space="preserve"> a</w:t>
      </w:r>
      <w:r w:rsidR="002B7FCF">
        <w:rPr>
          <w:rFonts w:ascii="Times New Roman" w:hAnsi="Times New Roman" w:cs="Times New Roman"/>
          <w:sz w:val="24"/>
          <w:szCs w:val="24"/>
        </w:rPr>
        <w:t xml:space="preserve"> leitura autônoma </w:t>
      </w:r>
      <w:r w:rsidR="001055F4">
        <w:rPr>
          <w:rFonts w:ascii="Times New Roman" w:hAnsi="Times New Roman" w:cs="Times New Roman"/>
          <w:sz w:val="24"/>
          <w:szCs w:val="24"/>
        </w:rPr>
        <w:t>para que tenham contato com histórias</w:t>
      </w:r>
      <w:r w:rsidR="00ED70ED">
        <w:rPr>
          <w:rFonts w:ascii="Times New Roman" w:hAnsi="Times New Roman" w:cs="Times New Roman"/>
          <w:sz w:val="24"/>
          <w:szCs w:val="24"/>
        </w:rPr>
        <w:t xml:space="preserve"> </w:t>
      </w:r>
      <w:r w:rsidR="00F76DA2">
        <w:rPr>
          <w:rFonts w:ascii="Times New Roman" w:hAnsi="Times New Roman" w:cs="Times New Roman"/>
          <w:sz w:val="24"/>
          <w:szCs w:val="24"/>
        </w:rPr>
        <w:t>para</w:t>
      </w:r>
      <w:r w:rsidR="00ED70ED">
        <w:rPr>
          <w:rFonts w:ascii="Times New Roman" w:hAnsi="Times New Roman" w:cs="Times New Roman"/>
          <w:sz w:val="24"/>
          <w:szCs w:val="24"/>
        </w:rPr>
        <w:t xml:space="preserve"> compreenderem a si mesmas e a realidade que </w:t>
      </w:r>
      <w:r w:rsidR="001055F4">
        <w:rPr>
          <w:rFonts w:ascii="Times New Roman" w:hAnsi="Times New Roman" w:cs="Times New Roman"/>
          <w:sz w:val="24"/>
          <w:szCs w:val="24"/>
        </w:rPr>
        <w:t>as cercam</w:t>
      </w:r>
      <w:r w:rsidR="00ED70ED">
        <w:rPr>
          <w:rFonts w:ascii="Times New Roman" w:hAnsi="Times New Roman" w:cs="Times New Roman"/>
          <w:sz w:val="24"/>
          <w:szCs w:val="24"/>
        </w:rPr>
        <w:t xml:space="preserve">. </w:t>
      </w:r>
      <w:r w:rsidR="00F470C4">
        <w:rPr>
          <w:rFonts w:ascii="Times New Roman" w:hAnsi="Times New Roman" w:cs="Times New Roman"/>
          <w:sz w:val="24"/>
          <w:szCs w:val="24"/>
        </w:rPr>
        <w:t xml:space="preserve">Oberg (2007) apresenta </w:t>
      </w:r>
      <w:r w:rsidR="00CC5AF8">
        <w:rPr>
          <w:rFonts w:ascii="Times New Roman" w:hAnsi="Times New Roman" w:cs="Times New Roman"/>
          <w:sz w:val="24"/>
          <w:szCs w:val="24"/>
        </w:rPr>
        <w:t xml:space="preserve">em sua tese </w:t>
      </w:r>
      <w:r w:rsidR="001055F4">
        <w:rPr>
          <w:rFonts w:ascii="Times New Roman" w:hAnsi="Times New Roman" w:cs="Times New Roman"/>
          <w:sz w:val="24"/>
          <w:szCs w:val="24"/>
        </w:rPr>
        <w:t>que</w:t>
      </w:r>
      <w:r w:rsidR="00F470C4">
        <w:rPr>
          <w:rFonts w:ascii="Times New Roman" w:hAnsi="Times New Roman" w:cs="Times New Roman"/>
          <w:sz w:val="24"/>
          <w:szCs w:val="24"/>
        </w:rPr>
        <w:t xml:space="preserve"> “a leitura literária [...] cria condições para a experimentação de </w:t>
      </w:r>
      <w:r w:rsidR="00F470C4">
        <w:rPr>
          <w:rFonts w:ascii="Times New Roman" w:hAnsi="Times New Roman" w:cs="Times New Roman"/>
          <w:sz w:val="24"/>
          <w:szCs w:val="24"/>
        </w:rPr>
        <w:lastRenderedPageBreak/>
        <w:t>deslocamentos de várias ordens (física, interior, simbólica, psico</w:t>
      </w:r>
      <w:r w:rsidR="00A579D1">
        <w:rPr>
          <w:rFonts w:ascii="Times New Roman" w:hAnsi="Times New Roman" w:cs="Times New Roman"/>
          <w:sz w:val="24"/>
          <w:szCs w:val="24"/>
        </w:rPr>
        <w:t>lógica, cultural, entre outras)</w:t>
      </w:r>
      <w:r w:rsidR="00F470C4">
        <w:rPr>
          <w:rFonts w:ascii="Times New Roman" w:hAnsi="Times New Roman" w:cs="Times New Roman"/>
          <w:sz w:val="24"/>
          <w:szCs w:val="24"/>
        </w:rPr>
        <w:t>”</w:t>
      </w:r>
      <w:r w:rsidR="00A579D1">
        <w:rPr>
          <w:rFonts w:ascii="Times New Roman" w:hAnsi="Times New Roman" w:cs="Times New Roman"/>
          <w:sz w:val="24"/>
          <w:szCs w:val="24"/>
        </w:rPr>
        <w:t xml:space="preserve"> </w:t>
      </w:r>
      <w:r w:rsidR="00F470C4">
        <w:rPr>
          <w:rFonts w:ascii="Times New Roman" w:hAnsi="Times New Roman" w:cs="Times New Roman"/>
          <w:sz w:val="24"/>
          <w:szCs w:val="24"/>
        </w:rPr>
        <w:t>(p.70), e que</w:t>
      </w:r>
      <w:r w:rsidR="001055F4">
        <w:rPr>
          <w:rFonts w:ascii="Times New Roman" w:hAnsi="Times New Roman" w:cs="Times New Roman"/>
          <w:sz w:val="24"/>
          <w:szCs w:val="24"/>
        </w:rPr>
        <w:t xml:space="preserve"> </w:t>
      </w:r>
      <w:r w:rsidR="00F470C4">
        <w:rPr>
          <w:rFonts w:ascii="Times New Roman" w:hAnsi="Times New Roman" w:cs="Times New Roman"/>
          <w:sz w:val="24"/>
          <w:szCs w:val="24"/>
        </w:rPr>
        <w:t xml:space="preserve">“a fruição provoca alterações no modo como o sujeito relaciona-se consigo mesmo e com o mundo” (p. 70). </w:t>
      </w:r>
      <w:r w:rsidR="00CC5AF8">
        <w:rPr>
          <w:rFonts w:ascii="Times New Roman" w:hAnsi="Times New Roman" w:cs="Times New Roman"/>
          <w:sz w:val="24"/>
          <w:szCs w:val="24"/>
        </w:rPr>
        <w:t>O</w:t>
      </w:r>
      <w:r w:rsidR="00F470C4">
        <w:rPr>
          <w:rFonts w:ascii="Times New Roman" w:hAnsi="Times New Roman" w:cs="Times New Roman"/>
          <w:sz w:val="24"/>
          <w:szCs w:val="24"/>
        </w:rPr>
        <w:t xml:space="preserve"> </w:t>
      </w:r>
      <w:r w:rsidR="00E86CD9" w:rsidRPr="004B633B">
        <w:rPr>
          <w:rFonts w:ascii="Times New Roman" w:hAnsi="Times New Roman" w:cs="Times New Roman"/>
          <w:sz w:val="24"/>
          <w:szCs w:val="24"/>
        </w:rPr>
        <w:t>livro como objeto estético</w:t>
      </w:r>
      <w:r w:rsidR="009F3016" w:rsidRPr="004B633B">
        <w:rPr>
          <w:rFonts w:ascii="Times New Roman" w:hAnsi="Times New Roman" w:cs="Times New Roman"/>
          <w:sz w:val="24"/>
          <w:szCs w:val="24"/>
        </w:rPr>
        <w:t xml:space="preserve">, </w:t>
      </w:r>
      <w:r w:rsidR="00CC5AF8">
        <w:rPr>
          <w:rFonts w:ascii="Times New Roman" w:hAnsi="Times New Roman" w:cs="Times New Roman"/>
          <w:sz w:val="24"/>
          <w:szCs w:val="24"/>
        </w:rPr>
        <w:t>busca</w:t>
      </w:r>
      <w:r w:rsidR="00E86CD9" w:rsidRPr="004B633B">
        <w:rPr>
          <w:rFonts w:ascii="Times New Roman" w:hAnsi="Times New Roman" w:cs="Times New Roman"/>
          <w:sz w:val="24"/>
          <w:szCs w:val="24"/>
        </w:rPr>
        <w:t xml:space="preserve"> a formação</w:t>
      </w:r>
      <w:r w:rsidR="00F470C4">
        <w:rPr>
          <w:rFonts w:ascii="Times New Roman" w:hAnsi="Times New Roman" w:cs="Times New Roman"/>
          <w:sz w:val="24"/>
          <w:szCs w:val="24"/>
        </w:rPr>
        <w:t xml:space="preserve"> sensível da criança,</w:t>
      </w:r>
      <w:r w:rsidR="00CC5AF8">
        <w:rPr>
          <w:rFonts w:ascii="Times New Roman" w:hAnsi="Times New Roman" w:cs="Times New Roman"/>
          <w:sz w:val="24"/>
          <w:szCs w:val="24"/>
        </w:rPr>
        <w:t xml:space="preserve"> pois,</w:t>
      </w:r>
      <w:r w:rsidR="00007B72" w:rsidRPr="004B633B">
        <w:rPr>
          <w:rFonts w:ascii="Times New Roman" w:hAnsi="Times New Roman" w:cs="Times New Roman"/>
          <w:sz w:val="24"/>
          <w:szCs w:val="24"/>
        </w:rPr>
        <w:t xml:space="preserve"> </w:t>
      </w:r>
      <w:r w:rsidR="00E86CD9" w:rsidRPr="004B633B">
        <w:rPr>
          <w:rFonts w:ascii="Times New Roman" w:hAnsi="Times New Roman" w:cs="Times New Roman"/>
          <w:sz w:val="24"/>
          <w:szCs w:val="24"/>
        </w:rPr>
        <w:t xml:space="preserve">segundo Carvalho (2009, p. 20) </w:t>
      </w:r>
      <w:r w:rsidR="00CC5AF8">
        <w:rPr>
          <w:rFonts w:ascii="Times New Roman" w:hAnsi="Times New Roman" w:cs="Times New Roman"/>
          <w:sz w:val="24"/>
          <w:szCs w:val="24"/>
        </w:rPr>
        <w:t>ela</w:t>
      </w:r>
      <w:r w:rsidR="00E86CD9" w:rsidRPr="004B633B">
        <w:rPr>
          <w:rFonts w:ascii="Times New Roman" w:hAnsi="Times New Roman" w:cs="Times New Roman"/>
          <w:sz w:val="24"/>
          <w:szCs w:val="24"/>
        </w:rPr>
        <w:t xml:space="preserve"> </w:t>
      </w:r>
      <w:r w:rsidR="00CC5AF8">
        <w:rPr>
          <w:rFonts w:ascii="Times New Roman" w:hAnsi="Times New Roman" w:cs="Times New Roman"/>
          <w:sz w:val="24"/>
          <w:szCs w:val="24"/>
        </w:rPr>
        <w:t>“</w:t>
      </w:r>
      <w:r w:rsidR="00E86CD9" w:rsidRPr="004B633B">
        <w:rPr>
          <w:rFonts w:ascii="Times New Roman" w:hAnsi="Times New Roman" w:cs="Times New Roman"/>
          <w:sz w:val="24"/>
          <w:szCs w:val="24"/>
        </w:rPr>
        <w:t xml:space="preserve">lidará com este objeto [...] como um espaço para aguçar os sentidos”. </w:t>
      </w:r>
    </w:p>
    <w:p w:rsidR="00F36699" w:rsidRDefault="00C65770" w:rsidP="00F76DA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Letramento literário como princípio, o</w:t>
      </w:r>
      <w:r w:rsidR="00F76DA2">
        <w:rPr>
          <w:rFonts w:ascii="Times New Roman" w:hAnsi="Times New Roman" w:cs="Times New Roman"/>
          <w:sz w:val="24"/>
          <w:szCs w:val="24"/>
        </w:rPr>
        <w:t xml:space="preserve"> livro </w:t>
      </w:r>
      <w:r>
        <w:rPr>
          <w:rFonts w:ascii="Times New Roman" w:hAnsi="Times New Roman" w:cs="Times New Roman"/>
          <w:sz w:val="24"/>
          <w:szCs w:val="24"/>
        </w:rPr>
        <w:t xml:space="preserve">como </w:t>
      </w:r>
      <w:r w:rsidR="00F76DA2">
        <w:rPr>
          <w:rFonts w:ascii="Times New Roman" w:hAnsi="Times New Roman" w:cs="Times New Roman"/>
          <w:sz w:val="24"/>
          <w:szCs w:val="24"/>
        </w:rPr>
        <w:t xml:space="preserve">um objeto estético e ambos </w:t>
      </w:r>
      <w:r>
        <w:rPr>
          <w:rFonts w:ascii="Times New Roman" w:hAnsi="Times New Roman" w:cs="Times New Roman"/>
          <w:sz w:val="24"/>
          <w:szCs w:val="24"/>
        </w:rPr>
        <w:t>criando relações para proporcionar a</w:t>
      </w:r>
      <w:r w:rsidR="00F76DA2">
        <w:rPr>
          <w:rFonts w:ascii="Times New Roman" w:hAnsi="Times New Roman" w:cs="Times New Roman"/>
          <w:sz w:val="24"/>
          <w:szCs w:val="24"/>
        </w:rPr>
        <w:t xml:space="preserve"> fruição</w:t>
      </w:r>
      <w:r>
        <w:rPr>
          <w:rFonts w:ascii="Times New Roman" w:hAnsi="Times New Roman" w:cs="Times New Roman"/>
          <w:sz w:val="24"/>
          <w:szCs w:val="24"/>
        </w:rPr>
        <w:t xml:space="preserve"> literária e estética</w:t>
      </w:r>
      <w:r w:rsidR="00F76DA2">
        <w:rPr>
          <w:rFonts w:ascii="Times New Roman" w:hAnsi="Times New Roman" w:cs="Times New Roman"/>
          <w:sz w:val="24"/>
          <w:szCs w:val="24"/>
        </w:rPr>
        <w:t xml:space="preserve">, </w:t>
      </w:r>
      <w:r>
        <w:rPr>
          <w:rFonts w:ascii="Times New Roman" w:hAnsi="Times New Roman" w:cs="Times New Roman"/>
          <w:sz w:val="24"/>
          <w:szCs w:val="24"/>
        </w:rPr>
        <w:t>cuja relação pode ser determinante quando</w:t>
      </w:r>
      <w:r w:rsidR="00F76DA2">
        <w:rPr>
          <w:rFonts w:ascii="Times New Roman" w:hAnsi="Times New Roman" w:cs="Times New Roman"/>
          <w:sz w:val="24"/>
          <w:szCs w:val="24"/>
        </w:rPr>
        <w:t xml:space="preserve"> os mediadores </w:t>
      </w:r>
      <w:r>
        <w:rPr>
          <w:rFonts w:ascii="Times New Roman" w:hAnsi="Times New Roman" w:cs="Times New Roman"/>
          <w:sz w:val="24"/>
          <w:szCs w:val="24"/>
        </w:rPr>
        <w:t>dão condições para que as</w:t>
      </w:r>
      <w:r w:rsidR="00F76DA2">
        <w:rPr>
          <w:rFonts w:ascii="Times New Roman" w:hAnsi="Times New Roman" w:cs="Times New Roman"/>
          <w:sz w:val="24"/>
          <w:szCs w:val="24"/>
        </w:rPr>
        <w:t xml:space="preserve"> criança</w:t>
      </w:r>
      <w:r w:rsidR="008D4D31">
        <w:rPr>
          <w:rFonts w:ascii="Times New Roman" w:hAnsi="Times New Roman" w:cs="Times New Roman"/>
          <w:sz w:val="24"/>
          <w:szCs w:val="24"/>
        </w:rPr>
        <w:t>s</w:t>
      </w:r>
      <w:r w:rsidR="00F36699">
        <w:rPr>
          <w:rFonts w:ascii="Times New Roman" w:hAnsi="Times New Roman" w:cs="Times New Roman"/>
          <w:sz w:val="24"/>
          <w:szCs w:val="24"/>
        </w:rPr>
        <w:t xml:space="preserve"> </w:t>
      </w:r>
      <w:r>
        <w:rPr>
          <w:rFonts w:ascii="Times New Roman" w:hAnsi="Times New Roman" w:cs="Times New Roman"/>
          <w:sz w:val="24"/>
          <w:szCs w:val="24"/>
        </w:rPr>
        <w:t xml:space="preserve">encontrem os livros </w:t>
      </w:r>
      <w:r w:rsidR="00F36699">
        <w:rPr>
          <w:rFonts w:ascii="Times New Roman" w:hAnsi="Times New Roman" w:cs="Times New Roman"/>
          <w:sz w:val="24"/>
          <w:szCs w:val="24"/>
        </w:rPr>
        <w:t>nos espaços educacionais</w:t>
      </w:r>
      <w:r w:rsidR="00F76DA2">
        <w:rPr>
          <w:rFonts w:ascii="Times New Roman" w:hAnsi="Times New Roman" w:cs="Times New Roman"/>
          <w:sz w:val="24"/>
          <w:szCs w:val="24"/>
        </w:rPr>
        <w:t>.</w:t>
      </w:r>
    </w:p>
    <w:p w:rsidR="00955AF3" w:rsidRPr="00955AF3" w:rsidRDefault="00F76DA2" w:rsidP="00F76DA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AA433B">
        <w:rPr>
          <w:rFonts w:ascii="Times New Roman" w:hAnsi="Times New Roman" w:cs="Times New Roman"/>
          <w:sz w:val="24"/>
          <w:szCs w:val="24"/>
        </w:rPr>
        <w:t>Segundo Souza (2016, p. 36</w:t>
      </w:r>
      <w:r w:rsidR="005760D2">
        <w:rPr>
          <w:rFonts w:ascii="Times New Roman" w:hAnsi="Times New Roman" w:cs="Times New Roman"/>
          <w:sz w:val="24"/>
          <w:szCs w:val="24"/>
        </w:rPr>
        <w:t>) “a</w:t>
      </w:r>
      <w:r w:rsidR="002C200D" w:rsidRPr="002C200D">
        <w:rPr>
          <w:rFonts w:ascii="Times New Roman" w:hAnsi="Times New Roman" w:cs="Times New Roman"/>
          <w:sz w:val="24"/>
          <w:szCs w:val="24"/>
        </w:rPr>
        <w:t>s crianças, ao viverem suas interações sociais com outras crianças, adultos e objetos culturais que circulam no ambiente em que vivem, cons</w:t>
      </w:r>
      <w:r w:rsidR="005760D2">
        <w:rPr>
          <w:rFonts w:ascii="Times New Roman" w:hAnsi="Times New Roman" w:cs="Times New Roman"/>
          <w:sz w:val="24"/>
          <w:szCs w:val="24"/>
        </w:rPr>
        <w:t>tituem-se como sujeitos sociais”</w:t>
      </w:r>
      <w:r w:rsidR="00C02C8A">
        <w:rPr>
          <w:rFonts w:ascii="Times New Roman" w:hAnsi="Times New Roman" w:cs="Times New Roman"/>
          <w:sz w:val="24"/>
          <w:szCs w:val="24"/>
        </w:rPr>
        <w:t xml:space="preserve"> e</w:t>
      </w:r>
      <w:r w:rsidR="002C200D">
        <w:rPr>
          <w:rFonts w:ascii="Times New Roman" w:hAnsi="Times New Roman" w:cs="Times New Roman"/>
          <w:sz w:val="24"/>
          <w:szCs w:val="24"/>
        </w:rPr>
        <w:t xml:space="preserve"> elas também </w:t>
      </w:r>
      <w:r w:rsidR="00955AF3" w:rsidRPr="00955AF3">
        <w:rPr>
          <w:rFonts w:ascii="Times New Roman" w:hAnsi="Times New Roman" w:cs="Times New Roman"/>
          <w:sz w:val="24"/>
          <w:szCs w:val="24"/>
        </w:rPr>
        <w:t xml:space="preserve">demonstram </w:t>
      </w:r>
      <w:r w:rsidR="002C200D">
        <w:rPr>
          <w:rFonts w:ascii="Times New Roman" w:hAnsi="Times New Roman" w:cs="Times New Roman"/>
          <w:sz w:val="24"/>
          <w:szCs w:val="24"/>
        </w:rPr>
        <w:t>interesse</w:t>
      </w:r>
      <w:r w:rsidR="00955AF3" w:rsidRPr="00955AF3">
        <w:rPr>
          <w:rFonts w:ascii="Times New Roman" w:hAnsi="Times New Roman" w:cs="Times New Roman"/>
          <w:sz w:val="24"/>
          <w:szCs w:val="24"/>
        </w:rPr>
        <w:t xml:space="preserve"> </w:t>
      </w:r>
      <w:r w:rsidR="008D4D31">
        <w:rPr>
          <w:rFonts w:ascii="Times New Roman" w:hAnsi="Times New Roman" w:cs="Times New Roman"/>
          <w:sz w:val="24"/>
          <w:szCs w:val="24"/>
        </w:rPr>
        <w:t xml:space="preserve">em conhecer o </w:t>
      </w:r>
      <w:r w:rsidR="00413064">
        <w:rPr>
          <w:rFonts w:ascii="Times New Roman" w:hAnsi="Times New Roman" w:cs="Times New Roman"/>
          <w:sz w:val="24"/>
          <w:szCs w:val="24"/>
        </w:rPr>
        <w:t>mundo</w:t>
      </w:r>
      <w:r w:rsidR="00955AF3" w:rsidRPr="00955AF3">
        <w:rPr>
          <w:rFonts w:ascii="Times New Roman" w:hAnsi="Times New Roman" w:cs="Times New Roman"/>
          <w:sz w:val="24"/>
          <w:szCs w:val="24"/>
        </w:rPr>
        <w:t xml:space="preserve"> med</w:t>
      </w:r>
      <w:r w:rsidR="008D4D31">
        <w:rPr>
          <w:rFonts w:ascii="Times New Roman" w:hAnsi="Times New Roman" w:cs="Times New Roman"/>
          <w:sz w:val="24"/>
          <w:szCs w:val="24"/>
        </w:rPr>
        <w:t>iado</w:t>
      </w:r>
      <w:r w:rsidR="00E92E41">
        <w:rPr>
          <w:rFonts w:ascii="Times New Roman" w:hAnsi="Times New Roman" w:cs="Times New Roman"/>
          <w:sz w:val="24"/>
          <w:szCs w:val="24"/>
        </w:rPr>
        <w:t xml:space="preserve"> por </w:t>
      </w:r>
      <w:r w:rsidR="00413064">
        <w:rPr>
          <w:rFonts w:ascii="Times New Roman" w:hAnsi="Times New Roman" w:cs="Times New Roman"/>
          <w:sz w:val="24"/>
          <w:szCs w:val="24"/>
        </w:rPr>
        <w:t xml:space="preserve">outras pessoas, dentre isso, </w:t>
      </w:r>
      <w:r w:rsidR="00235ABD">
        <w:rPr>
          <w:rFonts w:ascii="Times New Roman" w:hAnsi="Times New Roman" w:cs="Times New Roman"/>
          <w:sz w:val="24"/>
          <w:szCs w:val="24"/>
        </w:rPr>
        <w:t>Ferreiro (</w:t>
      </w:r>
      <w:r w:rsidR="00235ABD" w:rsidRPr="00235ABD">
        <w:rPr>
          <w:rFonts w:ascii="Times New Roman" w:hAnsi="Times New Roman" w:cs="Times New Roman"/>
          <w:i/>
          <w:sz w:val="24"/>
          <w:szCs w:val="24"/>
        </w:rPr>
        <w:t>apud</w:t>
      </w:r>
      <w:r w:rsidR="00235ABD">
        <w:rPr>
          <w:rFonts w:ascii="Times New Roman" w:hAnsi="Times New Roman" w:cs="Times New Roman"/>
          <w:sz w:val="24"/>
          <w:szCs w:val="24"/>
        </w:rPr>
        <w:t xml:space="preserve"> AZENHA, 1997)</w:t>
      </w:r>
      <w:r w:rsidR="00413064">
        <w:rPr>
          <w:rFonts w:ascii="Times New Roman" w:hAnsi="Times New Roman" w:cs="Times New Roman"/>
          <w:sz w:val="24"/>
          <w:szCs w:val="24"/>
        </w:rPr>
        <w:t xml:space="preserve"> fala da importância do papel do mediador para o aprendizado da criança</w:t>
      </w:r>
      <w:r w:rsidR="008D4D31">
        <w:rPr>
          <w:rFonts w:ascii="Times New Roman" w:hAnsi="Times New Roman" w:cs="Times New Roman"/>
          <w:sz w:val="24"/>
          <w:szCs w:val="24"/>
        </w:rPr>
        <w:t xml:space="preserve"> afirmando que</w:t>
      </w:r>
      <w:r w:rsidR="00235ABD" w:rsidRPr="00955AF3">
        <w:rPr>
          <w:rFonts w:ascii="Times New Roman" w:hAnsi="Times New Roman" w:cs="Times New Roman"/>
          <w:sz w:val="24"/>
          <w:szCs w:val="24"/>
        </w:rPr>
        <w:t xml:space="preserve"> </w:t>
      </w:r>
      <w:r w:rsidR="00413064">
        <w:rPr>
          <w:rFonts w:ascii="Times New Roman" w:hAnsi="Times New Roman" w:cs="Times New Roman"/>
          <w:sz w:val="24"/>
          <w:szCs w:val="24"/>
        </w:rPr>
        <w:t>sua</w:t>
      </w:r>
      <w:r w:rsidR="00C02C8A">
        <w:rPr>
          <w:rFonts w:ascii="Times New Roman" w:hAnsi="Times New Roman" w:cs="Times New Roman"/>
          <w:sz w:val="24"/>
          <w:szCs w:val="24"/>
        </w:rPr>
        <w:t xml:space="preserve"> essência </w:t>
      </w:r>
      <w:r w:rsidR="00413064">
        <w:rPr>
          <w:rFonts w:ascii="Times New Roman" w:hAnsi="Times New Roman" w:cs="Times New Roman"/>
          <w:sz w:val="24"/>
          <w:szCs w:val="24"/>
        </w:rPr>
        <w:t>é motivar a</w:t>
      </w:r>
      <w:r w:rsidR="00C02C8A">
        <w:rPr>
          <w:rFonts w:ascii="Times New Roman" w:hAnsi="Times New Roman" w:cs="Times New Roman"/>
          <w:sz w:val="24"/>
          <w:szCs w:val="24"/>
        </w:rPr>
        <w:t xml:space="preserve"> participação </w:t>
      </w:r>
      <w:r w:rsidR="00413064">
        <w:rPr>
          <w:rFonts w:ascii="Times New Roman" w:hAnsi="Times New Roman" w:cs="Times New Roman"/>
          <w:sz w:val="24"/>
          <w:szCs w:val="24"/>
        </w:rPr>
        <w:t xml:space="preserve">da criança </w:t>
      </w:r>
      <w:r w:rsidR="00D063F4">
        <w:rPr>
          <w:rFonts w:ascii="Times New Roman" w:hAnsi="Times New Roman" w:cs="Times New Roman"/>
          <w:sz w:val="24"/>
          <w:szCs w:val="24"/>
        </w:rPr>
        <w:t>em relação à</w:t>
      </w:r>
      <w:r w:rsidR="00235ABD">
        <w:rPr>
          <w:rFonts w:ascii="Times New Roman" w:hAnsi="Times New Roman" w:cs="Times New Roman"/>
          <w:sz w:val="24"/>
          <w:szCs w:val="24"/>
        </w:rPr>
        <w:t xml:space="preserve"> aprendizagem, </w:t>
      </w:r>
      <w:r w:rsidR="008D4D31">
        <w:rPr>
          <w:rFonts w:ascii="Times New Roman" w:hAnsi="Times New Roman" w:cs="Times New Roman"/>
          <w:sz w:val="24"/>
          <w:szCs w:val="24"/>
        </w:rPr>
        <w:t xml:space="preserve">em consonância com essa premissa, </w:t>
      </w:r>
      <w:r w:rsidR="00955AF3" w:rsidRPr="00955AF3">
        <w:rPr>
          <w:rFonts w:ascii="Times New Roman" w:hAnsi="Times New Roman" w:cs="Times New Roman"/>
          <w:sz w:val="24"/>
          <w:szCs w:val="24"/>
        </w:rPr>
        <w:t>pode</w:t>
      </w:r>
      <w:r w:rsidR="00413064">
        <w:rPr>
          <w:rFonts w:ascii="Times New Roman" w:hAnsi="Times New Roman" w:cs="Times New Roman"/>
          <w:sz w:val="24"/>
          <w:szCs w:val="24"/>
        </w:rPr>
        <w:t xml:space="preserve">mos então </w:t>
      </w:r>
      <w:r w:rsidR="008D4D31">
        <w:rPr>
          <w:rFonts w:ascii="Times New Roman" w:hAnsi="Times New Roman" w:cs="Times New Roman"/>
          <w:sz w:val="24"/>
          <w:szCs w:val="24"/>
        </w:rPr>
        <w:t>(re)</w:t>
      </w:r>
      <w:r w:rsidR="00413064">
        <w:rPr>
          <w:rFonts w:ascii="Times New Roman" w:hAnsi="Times New Roman" w:cs="Times New Roman"/>
          <w:sz w:val="24"/>
          <w:szCs w:val="24"/>
        </w:rPr>
        <w:t xml:space="preserve">afirmar a importância </w:t>
      </w:r>
      <w:r w:rsidR="008D4D31">
        <w:rPr>
          <w:rFonts w:ascii="Times New Roman" w:hAnsi="Times New Roman" w:cs="Times New Roman"/>
          <w:sz w:val="24"/>
          <w:szCs w:val="24"/>
        </w:rPr>
        <w:t>das</w:t>
      </w:r>
      <w:r w:rsidR="00413064">
        <w:rPr>
          <w:rFonts w:ascii="Times New Roman" w:hAnsi="Times New Roman" w:cs="Times New Roman"/>
          <w:sz w:val="24"/>
          <w:szCs w:val="24"/>
        </w:rPr>
        <w:t xml:space="preserve"> práticas e</w:t>
      </w:r>
      <w:r w:rsidR="00955AF3" w:rsidRPr="00955AF3">
        <w:rPr>
          <w:rFonts w:ascii="Times New Roman" w:hAnsi="Times New Roman" w:cs="Times New Roman"/>
          <w:sz w:val="24"/>
          <w:szCs w:val="24"/>
        </w:rPr>
        <w:t xml:space="preserve"> espaços de letramento literário oportunizado </w:t>
      </w:r>
      <w:r w:rsidR="00413064">
        <w:rPr>
          <w:rFonts w:ascii="Times New Roman" w:hAnsi="Times New Roman" w:cs="Times New Roman"/>
          <w:sz w:val="24"/>
          <w:szCs w:val="24"/>
        </w:rPr>
        <w:t>por mediadores</w:t>
      </w:r>
      <w:r w:rsidR="00413064" w:rsidRPr="00955AF3">
        <w:rPr>
          <w:rFonts w:ascii="Times New Roman" w:hAnsi="Times New Roman" w:cs="Times New Roman"/>
          <w:sz w:val="24"/>
          <w:szCs w:val="24"/>
        </w:rPr>
        <w:t xml:space="preserve"> </w:t>
      </w:r>
      <w:r w:rsidR="00413064">
        <w:rPr>
          <w:rFonts w:ascii="Times New Roman" w:hAnsi="Times New Roman" w:cs="Times New Roman"/>
          <w:sz w:val="24"/>
          <w:szCs w:val="24"/>
        </w:rPr>
        <w:t xml:space="preserve">(em sua maioria </w:t>
      </w:r>
      <w:r w:rsidR="00955AF3" w:rsidRPr="00955AF3">
        <w:rPr>
          <w:rFonts w:ascii="Times New Roman" w:hAnsi="Times New Roman" w:cs="Times New Roman"/>
          <w:sz w:val="24"/>
          <w:szCs w:val="24"/>
        </w:rPr>
        <w:t>adultos</w:t>
      </w:r>
      <w:r w:rsidR="00413064">
        <w:rPr>
          <w:rFonts w:ascii="Times New Roman" w:hAnsi="Times New Roman" w:cs="Times New Roman"/>
          <w:sz w:val="24"/>
          <w:szCs w:val="24"/>
        </w:rPr>
        <w:t>, mas também podem ser outras crianças, irmãos e primos mais velhos, por exemplo)</w:t>
      </w:r>
      <w:r w:rsidR="00D063F4">
        <w:rPr>
          <w:rFonts w:ascii="Times New Roman" w:hAnsi="Times New Roman" w:cs="Times New Roman"/>
          <w:sz w:val="24"/>
          <w:szCs w:val="24"/>
        </w:rPr>
        <w:t xml:space="preserve">, em espaços nos quais </w:t>
      </w:r>
      <w:r w:rsidR="00955AF3" w:rsidRPr="00955AF3">
        <w:rPr>
          <w:rFonts w:ascii="Times New Roman" w:hAnsi="Times New Roman" w:cs="Times New Roman"/>
          <w:sz w:val="24"/>
          <w:szCs w:val="24"/>
        </w:rPr>
        <w:t xml:space="preserve">ocorrem importantes interações com o universo da infância, tendo as linguagens orais, escrita e de leitura como papeis principais. </w:t>
      </w:r>
    </w:p>
    <w:p w:rsidR="00FE00D2" w:rsidRDefault="00C02C8A" w:rsidP="00174C2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letramento literário </w:t>
      </w:r>
      <w:r w:rsidR="006A3984">
        <w:rPr>
          <w:rFonts w:ascii="Times New Roman" w:hAnsi="Times New Roman" w:cs="Times New Roman"/>
          <w:sz w:val="24"/>
          <w:szCs w:val="24"/>
        </w:rPr>
        <w:t>se constitui</w:t>
      </w:r>
      <w:r w:rsidR="00B152FB">
        <w:rPr>
          <w:rFonts w:ascii="Times New Roman" w:hAnsi="Times New Roman" w:cs="Times New Roman"/>
          <w:sz w:val="24"/>
          <w:szCs w:val="24"/>
        </w:rPr>
        <w:t xml:space="preserve"> pelo</w:t>
      </w:r>
      <w:r w:rsidR="00174C28" w:rsidRPr="00174C28">
        <w:rPr>
          <w:rFonts w:ascii="Times New Roman" w:hAnsi="Times New Roman" w:cs="Times New Roman"/>
          <w:sz w:val="24"/>
          <w:szCs w:val="24"/>
        </w:rPr>
        <w:t xml:space="preserve"> fenômeno</w:t>
      </w:r>
      <w:r w:rsidR="00B152FB">
        <w:rPr>
          <w:rFonts w:ascii="Times New Roman" w:hAnsi="Times New Roman" w:cs="Times New Roman"/>
          <w:sz w:val="24"/>
          <w:szCs w:val="24"/>
        </w:rPr>
        <w:t xml:space="preserve"> da leitura, como um processo que tem por objetivo a leitura literária como prática social, e o contato com a literatura infantil em seus mais variados gêneros e possibilidades, amplia</w:t>
      </w:r>
      <w:r w:rsidR="008A07D0">
        <w:rPr>
          <w:rFonts w:ascii="Times New Roman" w:hAnsi="Times New Roman" w:cs="Times New Roman"/>
          <w:sz w:val="24"/>
          <w:szCs w:val="24"/>
        </w:rPr>
        <w:t>ndo</w:t>
      </w:r>
      <w:r w:rsidR="00B152FB">
        <w:rPr>
          <w:rFonts w:ascii="Times New Roman" w:hAnsi="Times New Roman" w:cs="Times New Roman"/>
          <w:sz w:val="24"/>
          <w:szCs w:val="24"/>
        </w:rPr>
        <w:t xml:space="preserve"> os repertórios de leitura das crianças e</w:t>
      </w:r>
      <w:r w:rsidR="00F36699">
        <w:rPr>
          <w:rFonts w:ascii="Times New Roman" w:hAnsi="Times New Roman" w:cs="Times New Roman"/>
          <w:sz w:val="24"/>
          <w:szCs w:val="24"/>
        </w:rPr>
        <w:t>, portanto</w:t>
      </w:r>
      <w:r w:rsidR="00B152FB">
        <w:rPr>
          <w:rFonts w:ascii="Times New Roman" w:hAnsi="Times New Roman" w:cs="Times New Roman"/>
          <w:sz w:val="24"/>
          <w:szCs w:val="24"/>
        </w:rPr>
        <w:t>, possibilita</w:t>
      </w:r>
      <w:r w:rsidR="00DC59C7">
        <w:rPr>
          <w:rFonts w:ascii="Times New Roman" w:hAnsi="Times New Roman" w:cs="Times New Roman"/>
          <w:sz w:val="24"/>
          <w:szCs w:val="24"/>
        </w:rPr>
        <w:t>ndo</w:t>
      </w:r>
      <w:r w:rsidR="00B152FB">
        <w:rPr>
          <w:rFonts w:ascii="Times New Roman" w:hAnsi="Times New Roman" w:cs="Times New Roman"/>
          <w:sz w:val="24"/>
          <w:szCs w:val="24"/>
        </w:rPr>
        <w:t xml:space="preserve"> uma ampliação d</w:t>
      </w:r>
      <w:r w:rsidR="00174C28" w:rsidRPr="00174C28">
        <w:rPr>
          <w:rFonts w:ascii="Times New Roman" w:hAnsi="Times New Roman" w:cs="Times New Roman"/>
          <w:sz w:val="24"/>
          <w:szCs w:val="24"/>
        </w:rPr>
        <w:t>as</w:t>
      </w:r>
      <w:r w:rsidR="00B152FB">
        <w:rPr>
          <w:rFonts w:ascii="Times New Roman" w:hAnsi="Times New Roman" w:cs="Times New Roman"/>
          <w:sz w:val="24"/>
          <w:szCs w:val="24"/>
        </w:rPr>
        <w:t xml:space="preserve"> expressões</w:t>
      </w:r>
      <w:r w:rsidR="00174C28" w:rsidRPr="00174C28">
        <w:rPr>
          <w:rFonts w:ascii="Times New Roman" w:hAnsi="Times New Roman" w:cs="Times New Roman"/>
          <w:sz w:val="24"/>
          <w:szCs w:val="24"/>
        </w:rPr>
        <w:t xml:space="preserve"> orais</w:t>
      </w:r>
      <w:r w:rsidR="008A07D0">
        <w:rPr>
          <w:rFonts w:ascii="Times New Roman" w:hAnsi="Times New Roman" w:cs="Times New Roman"/>
          <w:sz w:val="24"/>
          <w:szCs w:val="24"/>
        </w:rPr>
        <w:t xml:space="preserve"> e das primeiras formações de ideias sobre o processo da escrita</w:t>
      </w:r>
      <w:r w:rsidR="00DC59C7">
        <w:rPr>
          <w:rFonts w:ascii="Times New Roman" w:hAnsi="Times New Roman" w:cs="Times New Roman"/>
          <w:sz w:val="24"/>
          <w:szCs w:val="24"/>
        </w:rPr>
        <w:t>, estas interações</w:t>
      </w:r>
      <w:r w:rsidR="00B152FB">
        <w:rPr>
          <w:rFonts w:ascii="Times New Roman" w:hAnsi="Times New Roman" w:cs="Times New Roman"/>
          <w:sz w:val="24"/>
          <w:szCs w:val="24"/>
        </w:rPr>
        <w:t xml:space="preserve"> </w:t>
      </w:r>
      <w:r w:rsidR="008A07D0">
        <w:rPr>
          <w:rFonts w:ascii="Times New Roman" w:hAnsi="Times New Roman" w:cs="Times New Roman"/>
          <w:sz w:val="24"/>
          <w:szCs w:val="24"/>
        </w:rPr>
        <w:t>abre</w:t>
      </w:r>
      <w:r w:rsidR="00DC59C7">
        <w:rPr>
          <w:rFonts w:ascii="Times New Roman" w:hAnsi="Times New Roman" w:cs="Times New Roman"/>
          <w:sz w:val="24"/>
          <w:szCs w:val="24"/>
        </w:rPr>
        <w:t>m</w:t>
      </w:r>
      <w:r w:rsidR="008A07D0">
        <w:rPr>
          <w:rFonts w:ascii="Times New Roman" w:hAnsi="Times New Roman" w:cs="Times New Roman"/>
          <w:sz w:val="24"/>
          <w:szCs w:val="24"/>
        </w:rPr>
        <w:t xml:space="preserve"> </w:t>
      </w:r>
      <w:r w:rsidR="00174C28" w:rsidRPr="00174C28">
        <w:rPr>
          <w:rFonts w:ascii="Times New Roman" w:hAnsi="Times New Roman" w:cs="Times New Roman"/>
          <w:sz w:val="24"/>
          <w:szCs w:val="24"/>
        </w:rPr>
        <w:t>caminhos para a interpretação da criança do mundo</w:t>
      </w:r>
      <w:r w:rsidR="00386738">
        <w:rPr>
          <w:rFonts w:ascii="Times New Roman" w:hAnsi="Times New Roman" w:cs="Times New Roman"/>
          <w:sz w:val="24"/>
          <w:szCs w:val="24"/>
        </w:rPr>
        <w:t xml:space="preserve"> que é</w:t>
      </w:r>
      <w:r w:rsidR="00174C28" w:rsidRPr="00174C28">
        <w:rPr>
          <w:rFonts w:ascii="Times New Roman" w:hAnsi="Times New Roman" w:cs="Times New Roman"/>
          <w:sz w:val="24"/>
          <w:szCs w:val="24"/>
        </w:rPr>
        <w:t xml:space="preserve"> vivenciado por ela como leitor e como criança</w:t>
      </w:r>
      <w:r w:rsidR="00FE00D2">
        <w:rPr>
          <w:rFonts w:ascii="Times New Roman" w:hAnsi="Times New Roman" w:cs="Times New Roman"/>
          <w:sz w:val="24"/>
          <w:szCs w:val="24"/>
        </w:rPr>
        <w:t xml:space="preserve">, pois </w:t>
      </w:r>
      <w:r w:rsidR="00235ABD">
        <w:rPr>
          <w:rFonts w:ascii="Times New Roman" w:hAnsi="Times New Roman" w:cs="Times New Roman"/>
          <w:sz w:val="24"/>
          <w:szCs w:val="24"/>
        </w:rPr>
        <w:t xml:space="preserve">como diz </w:t>
      </w:r>
      <w:proofErr w:type="spellStart"/>
      <w:r w:rsidR="00235ABD">
        <w:rPr>
          <w:rFonts w:ascii="Times New Roman" w:hAnsi="Times New Roman" w:cs="Times New Roman"/>
          <w:sz w:val="24"/>
          <w:szCs w:val="24"/>
        </w:rPr>
        <w:t>Spengler</w:t>
      </w:r>
      <w:proofErr w:type="spellEnd"/>
      <w:r w:rsidR="00FE00D2" w:rsidRPr="00FE00D2">
        <w:rPr>
          <w:rFonts w:ascii="Times New Roman" w:hAnsi="Times New Roman" w:cs="Times New Roman"/>
          <w:sz w:val="24"/>
          <w:szCs w:val="24"/>
        </w:rPr>
        <w:t xml:space="preserve"> </w:t>
      </w:r>
      <w:r w:rsidR="00FE00D2">
        <w:rPr>
          <w:rFonts w:ascii="Times New Roman" w:hAnsi="Times New Roman" w:cs="Times New Roman"/>
          <w:sz w:val="24"/>
          <w:szCs w:val="24"/>
        </w:rPr>
        <w:t>(</w:t>
      </w:r>
      <w:r w:rsidR="00235ABD">
        <w:rPr>
          <w:rFonts w:ascii="Times New Roman" w:hAnsi="Times New Roman" w:cs="Times New Roman"/>
          <w:sz w:val="24"/>
          <w:szCs w:val="24"/>
        </w:rPr>
        <w:t>2017, p.</w:t>
      </w:r>
      <w:r w:rsidR="00707181">
        <w:rPr>
          <w:rFonts w:ascii="Times New Roman" w:hAnsi="Times New Roman" w:cs="Times New Roman"/>
          <w:sz w:val="24"/>
          <w:szCs w:val="24"/>
        </w:rPr>
        <w:t>54</w:t>
      </w:r>
      <w:r w:rsidR="00FE00D2">
        <w:rPr>
          <w:rFonts w:ascii="Times New Roman" w:hAnsi="Times New Roman" w:cs="Times New Roman"/>
          <w:sz w:val="24"/>
          <w:szCs w:val="24"/>
        </w:rPr>
        <w:t>)</w:t>
      </w:r>
      <w:r w:rsidR="00B152FB">
        <w:rPr>
          <w:rFonts w:ascii="Times New Roman" w:hAnsi="Times New Roman" w:cs="Times New Roman"/>
          <w:sz w:val="24"/>
          <w:szCs w:val="24"/>
        </w:rPr>
        <w:t xml:space="preserve"> a</w:t>
      </w:r>
      <w:r w:rsidR="00FE00D2">
        <w:rPr>
          <w:rFonts w:ascii="Times New Roman" w:hAnsi="Times New Roman" w:cs="Times New Roman"/>
          <w:sz w:val="24"/>
          <w:szCs w:val="24"/>
        </w:rPr>
        <w:t xml:space="preserve"> </w:t>
      </w:r>
      <w:r w:rsidR="00235ABD">
        <w:rPr>
          <w:rFonts w:ascii="Times New Roman" w:hAnsi="Times New Roman" w:cs="Times New Roman"/>
          <w:sz w:val="24"/>
          <w:szCs w:val="24"/>
        </w:rPr>
        <w:t>“</w:t>
      </w:r>
      <w:r w:rsidR="00FE00D2">
        <w:rPr>
          <w:rFonts w:ascii="Times New Roman" w:hAnsi="Times New Roman" w:cs="Times New Roman"/>
          <w:sz w:val="24"/>
          <w:szCs w:val="24"/>
        </w:rPr>
        <w:t>L</w:t>
      </w:r>
      <w:r w:rsidR="00FE00D2" w:rsidRPr="00FE00D2">
        <w:rPr>
          <w:rFonts w:ascii="Times New Roman" w:hAnsi="Times New Roman" w:cs="Times New Roman"/>
          <w:sz w:val="24"/>
          <w:szCs w:val="24"/>
        </w:rPr>
        <w:t>iteratura Infantil propicia ao seu leitor aquisição de linguagem criando oportunidade de expansão de ideias e enriquecendo rep</w:t>
      </w:r>
      <w:r w:rsidR="00FE00D2">
        <w:rPr>
          <w:rFonts w:ascii="Times New Roman" w:hAnsi="Times New Roman" w:cs="Times New Roman"/>
          <w:sz w:val="24"/>
          <w:szCs w:val="24"/>
        </w:rPr>
        <w:t>ertórios linguístico e cultural</w:t>
      </w:r>
      <w:r w:rsidR="00235ABD">
        <w:rPr>
          <w:rFonts w:ascii="Times New Roman" w:hAnsi="Times New Roman" w:cs="Times New Roman"/>
          <w:sz w:val="24"/>
          <w:szCs w:val="24"/>
        </w:rPr>
        <w:t>”</w:t>
      </w:r>
      <w:r w:rsidR="00174C28" w:rsidRPr="00174C28">
        <w:rPr>
          <w:rFonts w:ascii="Times New Roman" w:hAnsi="Times New Roman" w:cs="Times New Roman"/>
          <w:sz w:val="24"/>
          <w:szCs w:val="24"/>
        </w:rPr>
        <w:t xml:space="preserve">. </w:t>
      </w:r>
    </w:p>
    <w:p w:rsidR="008A07D0" w:rsidRDefault="00174C28" w:rsidP="00102AF7">
      <w:pPr>
        <w:spacing w:line="360" w:lineRule="auto"/>
        <w:ind w:firstLine="708"/>
        <w:jc w:val="both"/>
        <w:rPr>
          <w:rFonts w:ascii="Times New Roman" w:hAnsi="Times New Roman" w:cs="Times New Roman"/>
          <w:sz w:val="24"/>
          <w:szCs w:val="24"/>
        </w:rPr>
      </w:pPr>
      <w:r w:rsidRPr="00174C28">
        <w:rPr>
          <w:rFonts w:ascii="Times New Roman" w:hAnsi="Times New Roman" w:cs="Times New Roman"/>
          <w:sz w:val="24"/>
          <w:szCs w:val="24"/>
        </w:rPr>
        <w:t>Este letramento</w:t>
      </w:r>
      <w:r w:rsidR="00D406F2">
        <w:rPr>
          <w:rFonts w:ascii="Times New Roman" w:hAnsi="Times New Roman" w:cs="Times New Roman"/>
          <w:sz w:val="24"/>
          <w:szCs w:val="24"/>
        </w:rPr>
        <w:t>, como prática social</w:t>
      </w:r>
      <w:r w:rsidR="00FE00D2" w:rsidRPr="00174C28">
        <w:rPr>
          <w:rFonts w:ascii="Times New Roman" w:hAnsi="Times New Roman" w:cs="Times New Roman"/>
          <w:sz w:val="24"/>
          <w:szCs w:val="24"/>
        </w:rPr>
        <w:t xml:space="preserve">, </w:t>
      </w:r>
      <w:r w:rsidR="00D406F2">
        <w:rPr>
          <w:rFonts w:ascii="Times New Roman" w:hAnsi="Times New Roman" w:cs="Times New Roman"/>
          <w:sz w:val="24"/>
          <w:szCs w:val="24"/>
        </w:rPr>
        <w:t>mostra para a criança, que</w:t>
      </w:r>
      <w:r w:rsidRPr="00174C28">
        <w:rPr>
          <w:rFonts w:ascii="Times New Roman" w:hAnsi="Times New Roman" w:cs="Times New Roman"/>
          <w:sz w:val="24"/>
          <w:szCs w:val="24"/>
        </w:rPr>
        <w:t xml:space="preserve"> há </w:t>
      </w:r>
      <w:r w:rsidR="00D406F2">
        <w:rPr>
          <w:rFonts w:ascii="Times New Roman" w:hAnsi="Times New Roman" w:cs="Times New Roman"/>
          <w:sz w:val="24"/>
          <w:szCs w:val="24"/>
        </w:rPr>
        <w:t>funções para a</w:t>
      </w:r>
      <w:r w:rsidRPr="00174C28">
        <w:rPr>
          <w:rFonts w:ascii="Times New Roman" w:hAnsi="Times New Roman" w:cs="Times New Roman"/>
          <w:sz w:val="24"/>
          <w:szCs w:val="24"/>
        </w:rPr>
        <w:t xml:space="preserve"> escrita</w:t>
      </w:r>
      <w:r w:rsidR="00D406F2">
        <w:rPr>
          <w:rFonts w:ascii="Times New Roman" w:hAnsi="Times New Roman" w:cs="Times New Roman"/>
          <w:sz w:val="24"/>
          <w:szCs w:val="24"/>
        </w:rPr>
        <w:t xml:space="preserve"> e para a leitura</w:t>
      </w:r>
      <w:r w:rsidRPr="00174C28">
        <w:rPr>
          <w:rFonts w:ascii="Times New Roman" w:hAnsi="Times New Roman" w:cs="Times New Roman"/>
          <w:sz w:val="24"/>
          <w:szCs w:val="24"/>
        </w:rPr>
        <w:t>,</w:t>
      </w:r>
      <w:r w:rsidR="008A07D0">
        <w:rPr>
          <w:rFonts w:ascii="Times New Roman" w:hAnsi="Times New Roman" w:cs="Times New Roman"/>
          <w:sz w:val="24"/>
          <w:szCs w:val="24"/>
        </w:rPr>
        <w:t xml:space="preserve"> e que </w:t>
      </w:r>
      <w:r w:rsidR="00D406F2">
        <w:rPr>
          <w:rFonts w:ascii="Times New Roman" w:hAnsi="Times New Roman" w:cs="Times New Roman"/>
          <w:sz w:val="24"/>
          <w:szCs w:val="24"/>
        </w:rPr>
        <w:t>por meio delas, podemos</w:t>
      </w:r>
      <w:r w:rsidRPr="00174C28">
        <w:rPr>
          <w:rFonts w:ascii="Times New Roman" w:hAnsi="Times New Roman" w:cs="Times New Roman"/>
          <w:sz w:val="24"/>
          <w:szCs w:val="24"/>
        </w:rPr>
        <w:t xml:space="preserve"> expressar </w:t>
      </w:r>
      <w:r w:rsidR="00D406F2">
        <w:rPr>
          <w:rFonts w:ascii="Times New Roman" w:hAnsi="Times New Roman" w:cs="Times New Roman"/>
          <w:sz w:val="24"/>
          <w:szCs w:val="24"/>
        </w:rPr>
        <w:t>nossa</w:t>
      </w:r>
      <w:r w:rsidR="00D406F2" w:rsidRPr="00174C28">
        <w:rPr>
          <w:rFonts w:ascii="Times New Roman" w:hAnsi="Times New Roman" w:cs="Times New Roman"/>
          <w:sz w:val="24"/>
          <w:szCs w:val="24"/>
        </w:rPr>
        <w:t xml:space="preserve"> </w:t>
      </w:r>
      <w:r w:rsidRPr="00174C28">
        <w:rPr>
          <w:rFonts w:ascii="Times New Roman" w:hAnsi="Times New Roman" w:cs="Times New Roman"/>
          <w:sz w:val="24"/>
          <w:szCs w:val="24"/>
        </w:rPr>
        <w:t xml:space="preserve">fala e pensamento. </w:t>
      </w:r>
      <w:r w:rsidR="00D406F2">
        <w:rPr>
          <w:rFonts w:ascii="Times New Roman" w:hAnsi="Times New Roman" w:cs="Times New Roman"/>
          <w:sz w:val="24"/>
          <w:szCs w:val="24"/>
        </w:rPr>
        <w:t>A principal</w:t>
      </w:r>
      <w:r w:rsidR="00D406F2" w:rsidRPr="00174C28">
        <w:rPr>
          <w:rFonts w:ascii="Times New Roman" w:hAnsi="Times New Roman" w:cs="Times New Roman"/>
          <w:sz w:val="24"/>
          <w:szCs w:val="24"/>
        </w:rPr>
        <w:t xml:space="preserve"> </w:t>
      </w:r>
      <w:r w:rsidRPr="00174C28">
        <w:rPr>
          <w:rFonts w:ascii="Times New Roman" w:hAnsi="Times New Roman" w:cs="Times New Roman"/>
          <w:sz w:val="24"/>
          <w:szCs w:val="24"/>
        </w:rPr>
        <w:t>funç</w:t>
      </w:r>
      <w:r w:rsidR="00D406F2">
        <w:rPr>
          <w:rFonts w:ascii="Times New Roman" w:hAnsi="Times New Roman" w:cs="Times New Roman"/>
          <w:sz w:val="24"/>
          <w:szCs w:val="24"/>
        </w:rPr>
        <w:t>ão d</w:t>
      </w:r>
      <w:r w:rsidR="00AE3249">
        <w:rPr>
          <w:rFonts w:ascii="Times New Roman" w:hAnsi="Times New Roman" w:cs="Times New Roman"/>
          <w:sz w:val="24"/>
          <w:szCs w:val="24"/>
        </w:rPr>
        <w:t>o letramento</w:t>
      </w:r>
      <w:r w:rsidR="00D406F2">
        <w:rPr>
          <w:rFonts w:ascii="Times New Roman" w:hAnsi="Times New Roman" w:cs="Times New Roman"/>
          <w:sz w:val="24"/>
          <w:szCs w:val="24"/>
        </w:rPr>
        <w:t xml:space="preserve"> literário é fazer com</w:t>
      </w:r>
      <w:r w:rsidR="00AE3249">
        <w:rPr>
          <w:rFonts w:ascii="Times New Roman" w:hAnsi="Times New Roman" w:cs="Times New Roman"/>
          <w:sz w:val="24"/>
          <w:szCs w:val="24"/>
        </w:rPr>
        <w:t xml:space="preserve"> que </w:t>
      </w:r>
      <w:r w:rsidR="00D406F2">
        <w:rPr>
          <w:rFonts w:ascii="Times New Roman" w:hAnsi="Times New Roman" w:cs="Times New Roman"/>
          <w:sz w:val="24"/>
          <w:szCs w:val="24"/>
        </w:rPr>
        <w:t>a linguagem literária traga</w:t>
      </w:r>
      <w:r w:rsidR="008A07D0">
        <w:rPr>
          <w:rFonts w:ascii="Times New Roman" w:hAnsi="Times New Roman" w:cs="Times New Roman"/>
          <w:sz w:val="24"/>
          <w:szCs w:val="24"/>
        </w:rPr>
        <w:t xml:space="preserve"> sentido para a vida cotidiana e </w:t>
      </w:r>
      <w:r w:rsidR="00D406F2">
        <w:rPr>
          <w:rFonts w:ascii="Times New Roman" w:hAnsi="Times New Roman" w:cs="Times New Roman"/>
          <w:sz w:val="24"/>
          <w:szCs w:val="24"/>
        </w:rPr>
        <w:t>que por meio</w:t>
      </w:r>
      <w:r w:rsidR="008A07D0">
        <w:rPr>
          <w:rFonts w:ascii="Times New Roman" w:hAnsi="Times New Roman" w:cs="Times New Roman"/>
          <w:sz w:val="24"/>
          <w:szCs w:val="24"/>
        </w:rPr>
        <w:t xml:space="preserve"> dela</w:t>
      </w:r>
      <w:r w:rsidR="00D406F2">
        <w:rPr>
          <w:rFonts w:ascii="Times New Roman" w:hAnsi="Times New Roman" w:cs="Times New Roman"/>
          <w:sz w:val="24"/>
          <w:szCs w:val="24"/>
        </w:rPr>
        <w:t>, a escrita e a leitura possam se expandir para outras dimensões de interpretação e compreensão da realidade.</w:t>
      </w:r>
      <w:r w:rsidRPr="00174C28">
        <w:rPr>
          <w:rFonts w:ascii="Times New Roman" w:hAnsi="Times New Roman" w:cs="Times New Roman"/>
          <w:sz w:val="24"/>
          <w:szCs w:val="24"/>
        </w:rPr>
        <w:t xml:space="preserve"> </w:t>
      </w:r>
    </w:p>
    <w:p w:rsidR="00707181" w:rsidRDefault="001B3DD3" w:rsidP="00102AF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Quando incorporadas</w:t>
      </w:r>
      <w:r w:rsidR="00D406F2">
        <w:rPr>
          <w:rFonts w:ascii="Times New Roman" w:hAnsi="Times New Roman" w:cs="Times New Roman"/>
          <w:sz w:val="24"/>
          <w:szCs w:val="24"/>
        </w:rPr>
        <w:t xml:space="preserve"> ao cotidiano da criança, </w:t>
      </w:r>
      <w:r>
        <w:rPr>
          <w:rFonts w:ascii="Times New Roman" w:hAnsi="Times New Roman" w:cs="Times New Roman"/>
          <w:sz w:val="24"/>
          <w:szCs w:val="24"/>
        </w:rPr>
        <w:t xml:space="preserve">as práticas de letramento literário por meio da </w:t>
      </w:r>
      <w:r w:rsidR="00D406F2">
        <w:rPr>
          <w:rFonts w:ascii="Times New Roman" w:hAnsi="Times New Roman" w:cs="Times New Roman"/>
          <w:sz w:val="24"/>
          <w:szCs w:val="24"/>
        </w:rPr>
        <w:t>linguagem literária,</w:t>
      </w:r>
      <w:r w:rsidR="00AE3249">
        <w:rPr>
          <w:rFonts w:ascii="Times New Roman" w:hAnsi="Times New Roman" w:cs="Times New Roman"/>
          <w:sz w:val="24"/>
          <w:szCs w:val="24"/>
        </w:rPr>
        <w:t xml:space="preserve"> </w:t>
      </w:r>
      <w:r w:rsidR="00174C28" w:rsidRPr="00174C28">
        <w:rPr>
          <w:rFonts w:ascii="Times New Roman" w:hAnsi="Times New Roman" w:cs="Times New Roman"/>
          <w:sz w:val="24"/>
          <w:szCs w:val="24"/>
        </w:rPr>
        <w:t xml:space="preserve">são fundamentais para </w:t>
      </w:r>
      <w:r w:rsidR="00D406F2">
        <w:rPr>
          <w:rFonts w:ascii="Times New Roman" w:hAnsi="Times New Roman" w:cs="Times New Roman"/>
          <w:sz w:val="24"/>
          <w:szCs w:val="24"/>
        </w:rPr>
        <w:t xml:space="preserve">promover e </w:t>
      </w:r>
      <w:r w:rsidR="00174C28" w:rsidRPr="00174C28">
        <w:rPr>
          <w:rFonts w:ascii="Times New Roman" w:hAnsi="Times New Roman" w:cs="Times New Roman"/>
          <w:sz w:val="24"/>
          <w:szCs w:val="24"/>
        </w:rPr>
        <w:t xml:space="preserve">assegurar </w:t>
      </w:r>
      <w:r w:rsidR="00D406F2">
        <w:rPr>
          <w:rFonts w:ascii="Times New Roman" w:hAnsi="Times New Roman" w:cs="Times New Roman"/>
          <w:sz w:val="24"/>
          <w:szCs w:val="24"/>
        </w:rPr>
        <w:t xml:space="preserve">as </w:t>
      </w:r>
      <w:r w:rsidR="00174C28" w:rsidRPr="00174C28">
        <w:rPr>
          <w:rFonts w:ascii="Times New Roman" w:hAnsi="Times New Roman" w:cs="Times New Roman"/>
          <w:sz w:val="24"/>
          <w:szCs w:val="24"/>
        </w:rPr>
        <w:t xml:space="preserve">curiosidades </w:t>
      </w:r>
      <w:r w:rsidR="00D406F2">
        <w:rPr>
          <w:rFonts w:ascii="Times New Roman" w:hAnsi="Times New Roman" w:cs="Times New Roman"/>
          <w:sz w:val="24"/>
          <w:szCs w:val="24"/>
        </w:rPr>
        <w:t xml:space="preserve">da criança </w:t>
      </w:r>
      <w:r w:rsidR="00AE3249">
        <w:rPr>
          <w:rFonts w:ascii="Times New Roman" w:hAnsi="Times New Roman" w:cs="Times New Roman"/>
          <w:sz w:val="24"/>
          <w:szCs w:val="24"/>
        </w:rPr>
        <w:t xml:space="preserve">em compreender como se </w:t>
      </w:r>
      <w:r w:rsidR="00D406F2">
        <w:rPr>
          <w:rFonts w:ascii="Times New Roman" w:hAnsi="Times New Roman" w:cs="Times New Roman"/>
          <w:sz w:val="24"/>
          <w:szCs w:val="24"/>
        </w:rPr>
        <w:t xml:space="preserve">constitui </w:t>
      </w:r>
      <w:r w:rsidR="00AE3249">
        <w:rPr>
          <w:rFonts w:ascii="Times New Roman" w:hAnsi="Times New Roman" w:cs="Times New Roman"/>
          <w:sz w:val="24"/>
          <w:szCs w:val="24"/>
        </w:rPr>
        <w:t>uma</w:t>
      </w:r>
      <w:r w:rsidR="00102AF7">
        <w:rPr>
          <w:rFonts w:ascii="Times New Roman" w:hAnsi="Times New Roman" w:cs="Times New Roman"/>
          <w:sz w:val="24"/>
          <w:szCs w:val="24"/>
        </w:rPr>
        <w:t xml:space="preserve"> </w:t>
      </w:r>
      <w:r w:rsidR="00D406F2">
        <w:rPr>
          <w:rFonts w:ascii="Times New Roman" w:hAnsi="Times New Roman" w:cs="Times New Roman"/>
          <w:sz w:val="24"/>
          <w:szCs w:val="24"/>
        </w:rPr>
        <w:t>narrativa</w:t>
      </w:r>
      <w:r w:rsidR="00AE3249">
        <w:rPr>
          <w:rFonts w:ascii="Times New Roman" w:hAnsi="Times New Roman" w:cs="Times New Roman"/>
          <w:sz w:val="24"/>
          <w:szCs w:val="24"/>
        </w:rPr>
        <w:t xml:space="preserve">, como se constrói um enredo, </w:t>
      </w:r>
      <w:r w:rsidR="00D406F2">
        <w:rPr>
          <w:rFonts w:ascii="Times New Roman" w:hAnsi="Times New Roman" w:cs="Times New Roman"/>
          <w:sz w:val="24"/>
          <w:szCs w:val="24"/>
        </w:rPr>
        <w:t xml:space="preserve">e também para entender para que serve a escrita, quando imersas em possibilidades criativas por conta do contato com a literatura, </w:t>
      </w:r>
      <w:r w:rsidR="00AE3249">
        <w:rPr>
          <w:rFonts w:ascii="Times New Roman" w:hAnsi="Times New Roman" w:cs="Times New Roman"/>
          <w:sz w:val="24"/>
          <w:szCs w:val="24"/>
        </w:rPr>
        <w:t xml:space="preserve">as </w:t>
      </w:r>
      <w:r w:rsidR="00D406F2">
        <w:rPr>
          <w:rFonts w:ascii="Times New Roman" w:hAnsi="Times New Roman" w:cs="Times New Roman"/>
          <w:sz w:val="24"/>
          <w:szCs w:val="24"/>
        </w:rPr>
        <w:t>crianças tornam-se</w:t>
      </w:r>
      <w:r w:rsidR="00AE3249">
        <w:rPr>
          <w:rFonts w:ascii="Times New Roman" w:hAnsi="Times New Roman" w:cs="Times New Roman"/>
          <w:sz w:val="24"/>
          <w:szCs w:val="24"/>
        </w:rPr>
        <w:t xml:space="preserve"> interlocutoras de suas ideias</w:t>
      </w:r>
      <w:r w:rsidR="00FE00D2">
        <w:rPr>
          <w:rFonts w:ascii="Times New Roman" w:hAnsi="Times New Roman" w:cs="Times New Roman"/>
          <w:sz w:val="24"/>
          <w:szCs w:val="24"/>
        </w:rPr>
        <w:t>,</w:t>
      </w:r>
      <w:r w:rsidR="00AE3249">
        <w:rPr>
          <w:rFonts w:ascii="Times New Roman" w:hAnsi="Times New Roman" w:cs="Times New Roman"/>
          <w:sz w:val="24"/>
          <w:szCs w:val="24"/>
        </w:rPr>
        <w:t xml:space="preserve"> encorajam</w:t>
      </w:r>
      <w:r w:rsidR="00D406F2">
        <w:rPr>
          <w:rFonts w:ascii="Times New Roman" w:hAnsi="Times New Roman" w:cs="Times New Roman"/>
          <w:sz w:val="24"/>
          <w:szCs w:val="24"/>
        </w:rPr>
        <w:t>-se</w:t>
      </w:r>
      <w:r w:rsidR="00AE3249">
        <w:rPr>
          <w:rFonts w:ascii="Times New Roman" w:hAnsi="Times New Roman" w:cs="Times New Roman"/>
          <w:sz w:val="24"/>
          <w:szCs w:val="24"/>
        </w:rPr>
        <w:t xml:space="preserve"> a express</w:t>
      </w:r>
      <w:r w:rsidR="00D406F2">
        <w:rPr>
          <w:rFonts w:ascii="Times New Roman" w:hAnsi="Times New Roman" w:cs="Times New Roman"/>
          <w:sz w:val="24"/>
          <w:szCs w:val="24"/>
        </w:rPr>
        <w:t>ar</w:t>
      </w:r>
      <w:r>
        <w:rPr>
          <w:rFonts w:ascii="Times New Roman" w:hAnsi="Times New Roman" w:cs="Times New Roman"/>
          <w:sz w:val="24"/>
          <w:szCs w:val="24"/>
        </w:rPr>
        <w:t>em</w:t>
      </w:r>
      <w:r w:rsidR="00D406F2">
        <w:rPr>
          <w:rFonts w:ascii="Times New Roman" w:hAnsi="Times New Roman" w:cs="Times New Roman"/>
          <w:sz w:val="24"/>
          <w:szCs w:val="24"/>
        </w:rPr>
        <w:t xml:space="preserve">-se </w:t>
      </w:r>
      <w:r w:rsidR="00AE3249">
        <w:rPr>
          <w:rFonts w:ascii="Times New Roman" w:hAnsi="Times New Roman" w:cs="Times New Roman"/>
          <w:sz w:val="24"/>
          <w:szCs w:val="24"/>
        </w:rPr>
        <w:t>oralmente, amplia</w:t>
      </w:r>
      <w:r w:rsidR="00D406F2">
        <w:rPr>
          <w:rFonts w:ascii="Times New Roman" w:hAnsi="Times New Roman" w:cs="Times New Roman"/>
          <w:sz w:val="24"/>
          <w:szCs w:val="24"/>
        </w:rPr>
        <w:t>ndo</w:t>
      </w:r>
      <w:r>
        <w:rPr>
          <w:rFonts w:ascii="Times New Roman" w:hAnsi="Times New Roman" w:cs="Times New Roman"/>
          <w:sz w:val="24"/>
          <w:szCs w:val="24"/>
        </w:rPr>
        <w:t xml:space="preserve"> </w:t>
      </w:r>
      <w:r w:rsidR="00AE3249">
        <w:rPr>
          <w:rFonts w:ascii="Times New Roman" w:hAnsi="Times New Roman" w:cs="Times New Roman"/>
          <w:sz w:val="24"/>
          <w:szCs w:val="24"/>
        </w:rPr>
        <w:t xml:space="preserve">suas experiências estéticas, na construção de novos sentidos, e </w:t>
      </w:r>
      <w:r w:rsidR="00FE00D2">
        <w:rPr>
          <w:rFonts w:ascii="Times New Roman" w:hAnsi="Times New Roman" w:cs="Times New Roman"/>
          <w:sz w:val="24"/>
          <w:szCs w:val="24"/>
        </w:rPr>
        <w:t>neste</w:t>
      </w:r>
      <w:r>
        <w:rPr>
          <w:rFonts w:ascii="Times New Roman" w:hAnsi="Times New Roman" w:cs="Times New Roman"/>
          <w:sz w:val="24"/>
          <w:szCs w:val="24"/>
        </w:rPr>
        <w:t xml:space="preserve"> ínterim, </w:t>
      </w:r>
      <w:r w:rsidR="00AE3249">
        <w:rPr>
          <w:rFonts w:ascii="Times New Roman" w:hAnsi="Times New Roman" w:cs="Times New Roman"/>
          <w:sz w:val="24"/>
          <w:szCs w:val="24"/>
        </w:rPr>
        <w:t>todo o desenvolvimento cognitivo na criança</w:t>
      </w:r>
      <w:r>
        <w:rPr>
          <w:rFonts w:ascii="Times New Roman" w:hAnsi="Times New Roman" w:cs="Times New Roman"/>
          <w:sz w:val="24"/>
          <w:szCs w:val="24"/>
        </w:rPr>
        <w:t xml:space="preserve"> é propiciado</w:t>
      </w:r>
      <w:r w:rsidR="00707181">
        <w:rPr>
          <w:rFonts w:ascii="Times New Roman" w:hAnsi="Times New Roman" w:cs="Times New Roman"/>
          <w:sz w:val="24"/>
          <w:szCs w:val="24"/>
        </w:rPr>
        <w:t>,</w:t>
      </w:r>
    </w:p>
    <w:p w:rsidR="00955AF3" w:rsidRPr="00955AF3" w:rsidRDefault="00955AF3" w:rsidP="00102AF7">
      <w:pPr>
        <w:spacing w:line="360" w:lineRule="auto"/>
        <w:ind w:firstLine="708"/>
        <w:jc w:val="both"/>
        <w:rPr>
          <w:rFonts w:ascii="Times New Roman" w:hAnsi="Times New Roman" w:cs="Times New Roman"/>
          <w:sz w:val="24"/>
          <w:szCs w:val="24"/>
        </w:rPr>
      </w:pPr>
      <w:r w:rsidRPr="00955AF3">
        <w:rPr>
          <w:rFonts w:ascii="Times New Roman" w:hAnsi="Times New Roman" w:cs="Times New Roman"/>
          <w:sz w:val="24"/>
          <w:szCs w:val="24"/>
        </w:rPr>
        <w:t xml:space="preserve">Quando </w:t>
      </w:r>
      <w:r w:rsidR="00D406F2">
        <w:rPr>
          <w:rFonts w:ascii="Times New Roman" w:hAnsi="Times New Roman" w:cs="Times New Roman"/>
          <w:sz w:val="24"/>
          <w:szCs w:val="24"/>
        </w:rPr>
        <w:t>as práticas e propostas de</w:t>
      </w:r>
      <w:r w:rsidR="00D406F2" w:rsidRPr="00955AF3">
        <w:rPr>
          <w:rFonts w:ascii="Times New Roman" w:hAnsi="Times New Roman" w:cs="Times New Roman"/>
          <w:sz w:val="24"/>
          <w:szCs w:val="24"/>
        </w:rPr>
        <w:t xml:space="preserve"> </w:t>
      </w:r>
      <w:r w:rsidRPr="00955AF3">
        <w:rPr>
          <w:rFonts w:ascii="Times New Roman" w:hAnsi="Times New Roman" w:cs="Times New Roman"/>
          <w:sz w:val="24"/>
          <w:szCs w:val="24"/>
        </w:rPr>
        <w:t xml:space="preserve">letramento literário </w:t>
      </w:r>
      <w:r w:rsidR="00D406F2">
        <w:rPr>
          <w:rFonts w:ascii="Times New Roman" w:hAnsi="Times New Roman" w:cs="Times New Roman"/>
          <w:sz w:val="24"/>
          <w:szCs w:val="24"/>
        </w:rPr>
        <w:t xml:space="preserve">se dão </w:t>
      </w:r>
      <w:r w:rsidRPr="00955AF3">
        <w:rPr>
          <w:rFonts w:ascii="Times New Roman" w:hAnsi="Times New Roman" w:cs="Times New Roman"/>
          <w:sz w:val="24"/>
          <w:szCs w:val="24"/>
        </w:rPr>
        <w:t>de forma planejada, mediada</w:t>
      </w:r>
      <w:r w:rsidR="00D406F2">
        <w:rPr>
          <w:rFonts w:ascii="Times New Roman" w:hAnsi="Times New Roman" w:cs="Times New Roman"/>
          <w:sz w:val="24"/>
          <w:szCs w:val="24"/>
        </w:rPr>
        <w:t>s</w:t>
      </w:r>
      <w:r w:rsidRPr="00955AF3">
        <w:rPr>
          <w:rFonts w:ascii="Times New Roman" w:hAnsi="Times New Roman" w:cs="Times New Roman"/>
          <w:sz w:val="24"/>
          <w:szCs w:val="24"/>
        </w:rPr>
        <w:t xml:space="preserve"> e contextualizada</w:t>
      </w:r>
      <w:r w:rsidR="00D406F2">
        <w:rPr>
          <w:rFonts w:ascii="Times New Roman" w:hAnsi="Times New Roman" w:cs="Times New Roman"/>
          <w:sz w:val="24"/>
          <w:szCs w:val="24"/>
        </w:rPr>
        <w:t>s</w:t>
      </w:r>
      <w:r w:rsidRPr="00955AF3">
        <w:rPr>
          <w:rFonts w:ascii="Times New Roman" w:hAnsi="Times New Roman" w:cs="Times New Roman"/>
          <w:sz w:val="24"/>
          <w:szCs w:val="24"/>
        </w:rPr>
        <w:t xml:space="preserve"> de acordo com as </w:t>
      </w:r>
      <w:r w:rsidR="00D406F2">
        <w:rPr>
          <w:rFonts w:ascii="Times New Roman" w:hAnsi="Times New Roman" w:cs="Times New Roman"/>
          <w:sz w:val="24"/>
          <w:szCs w:val="24"/>
        </w:rPr>
        <w:t>linguagens</w:t>
      </w:r>
      <w:r w:rsidR="00D406F2" w:rsidRPr="00955AF3">
        <w:rPr>
          <w:rFonts w:ascii="Times New Roman" w:hAnsi="Times New Roman" w:cs="Times New Roman"/>
          <w:sz w:val="24"/>
          <w:szCs w:val="24"/>
        </w:rPr>
        <w:t xml:space="preserve"> </w:t>
      </w:r>
      <w:r w:rsidRPr="00955AF3">
        <w:rPr>
          <w:rFonts w:ascii="Times New Roman" w:hAnsi="Times New Roman" w:cs="Times New Roman"/>
          <w:sz w:val="24"/>
          <w:szCs w:val="24"/>
        </w:rPr>
        <w:t xml:space="preserve">da infância, há </w:t>
      </w:r>
      <w:r w:rsidR="00D406F2">
        <w:rPr>
          <w:rFonts w:ascii="Times New Roman" w:hAnsi="Times New Roman" w:cs="Times New Roman"/>
          <w:sz w:val="24"/>
          <w:szCs w:val="24"/>
        </w:rPr>
        <w:t>de se perceber</w:t>
      </w:r>
      <w:r w:rsidR="00D406F2" w:rsidRPr="00955AF3">
        <w:rPr>
          <w:rFonts w:ascii="Times New Roman" w:hAnsi="Times New Roman" w:cs="Times New Roman"/>
          <w:sz w:val="24"/>
          <w:szCs w:val="24"/>
        </w:rPr>
        <w:t xml:space="preserve"> </w:t>
      </w:r>
      <w:r w:rsidRPr="00955AF3">
        <w:rPr>
          <w:rFonts w:ascii="Times New Roman" w:hAnsi="Times New Roman" w:cs="Times New Roman"/>
          <w:sz w:val="24"/>
          <w:szCs w:val="24"/>
        </w:rPr>
        <w:t>um desejo nas crianças de se apropriarem</w:t>
      </w:r>
      <w:r w:rsidR="00D406F2">
        <w:rPr>
          <w:rFonts w:ascii="Times New Roman" w:hAnsi="Times New Roman" w:cs="Times New Roman"/>
          <w:sz w:val="24"/>
          <w:szCs w:val="24"/>
        </w:rPr>
        <w:t xml:space="preserve"> </w:t>
      </w:r>
      <w:r w:rsidRPr="00955AF3">
        <w:rPr>
          <w:rFonts w:ascii="Times New Roman" w:hAnsi="Times New Roman" w:cs="Times New Roman"/>
          <w:sz w:val="24"/>
          <w:szCs w:val="24"/>
        </w:rPr>
        <w:t>e de fazerem parte integrante destes diferentes significados</w:t>
      </w:r>
      <w:r w:rsidR="00FC5AA2">
        <w:rPr>
          <w:rFonts w:ascii="Times New Roman" w:hAnsi="Times New Roman" w:cs="Times New Roman"/>
          <w:sz w:val="24"/>
          <w:szCs w:val="24"/>
        </w:rPr>
        <w:t xml:space="preserve"> que um livro de literatura pode </w:t>
      </w:r>
      <w:r w:rsidR="005D43F7">
        <w:rPr>
          <w:rFonts w:ascii="Times New Roman" w:hAnsi="Times New Roman" w:cs="Times New Roman"/>
          <w:sz w:val="24"/>
          <w:szCs w:val="24"/>
        </w:rPr>
        <w:t>promover</w:t>
      </w:r>
      <w:r w:rsidRPr="00955AF3">
        <w:rPr>
          <w:rFonts w:ascii="Times New Roman" w:hAnsi="Times New Roman" w:cs="Times New Roman"/>
          <w:sz w:val="24"/>
          <w:szCs w:val="24"/>
        </w:rPr>
        <w:t xml:space="preserve"> </w:t>
      </w:r>
      <w:r w:rsidR="00D406F2">
        <w:rPr>
          <w:rFonts w:ascii="Times New Roman" w:hAnsi="Times New Roman" w:cs="Times New Roman"/>
          <w:sz w:val="24"/>
          <w:szCs w:val="24"/>
        </w:rPr>
        <w:t>que ampliam suas</w:t>
      </w:r>
      <w:r w:rsidRPr="00955AF3">
        <w:rPr>
          <w:rFonts w:ascii="Times New Roman" w:hAnsi="Times New Roman" w:cs="Times New Roman"/>
          <w:sz w:val="24"/>
          <w:szCs w:val="24"/>
        </w:rPr>
        <w:t xml:space="preserve"> percepções de si e </w:t>
      </w:r>
      <w:r w:rsidR="00D406F2">
        <w:rPr>
          <w:rFonts w:ascii="Times New Roman" w:hAnsi="Times New Roman" w:cs="Times New Roman"/>
          <w:sz w:val="24"/>
          <w:szCs w:val="24"/>
        </w:rPr>
        <w:t>do mundo.</w:t>
      </w:r>
    </w:p>
    <w:p w:rsidR="008A07D0" w:rsidRDefault="00FC5AA2" w:rsidP="00955AF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955AF3" w:rsidRPr="00955AF3">
        <w:rPr>
          <w:rFonts w:ascii="Times New Roman" w:hAnsi="Times New Roman" w:cs="Times New Roman"/>
          <w:sz w:val="24"/>
          <w:szCs w:val="24"/>
        </w:rPr>
        <w:t xml:space="preserve"> criança </w:t>
      </w:r>
      <w:r w:rsidR="00E73180">
        <w:rPr>
          <w:rFonts w:ascii="Times New Roman" w:hAnsi="Times New Roman" w:cs="Times New Roman"/>
          <w:sz w:val="24"/>
          <w:szCs w:val="24"/>
        </w:rPr>
        <w:t>produz</w:t>
      </w:r>
      <w:r w:rsidR="00E73180" w:rsidRPr="00955AF3">
        <w:rPr>
          <w:rFonts w:ascii="Times New Roman" w:hAnsi="Times New Roman" w:cs="Times New Roman"/>
          <w:sz w:val="24"/>
          <w:szCs w:val="24"/>
        </w:rPr>
        <w:t xml:space="preserve"> </w:t>
      </w:r>
      <w:r w:rsidR="00955AF3" w:rsidRPr="00955AF3">
        <w:rPr>
          <w:rFonts w:ascii="Times New Roman" w:hAnsi="Times New Roman" w:cs="Times New Roman"/>
          <w:sz w:val="24"/>
          <w:szCs w:val="24"/>
        </w:rPr>
        <w:t xml:space="preserve">cultura em suas trocas, e a escrita é um objeto cultural, sendo recebido por eles onde signos e significados ganham formas e vida, e a relação com a cultura </w:t>
      </w:r>
      <w:r>
        <w:rPr>
          <w:rFonts w:ascii="Times New Roman" w:hAnsi="Times New Roman" w:cs="Times New Roman"/>
          <w:sz w:val="24"/>
          <w:szCs w:val="24"/>
        </w:rPr>
        <w:t>de um mundo letrado</w:t>
      </w:r>
      <w:r w:rsidR="00955AF3" w:rsidRPr="00955AF3">
        <w:rPr>
          <w:rFonts w:ascii="Times New Roman" w:hAnsi="Times New Roman" w:cs="Times New Roman"/>
          <w:sz w:val="24"/>
          <w:szCs w:val="24"/>
        </w:rPr>
        <w:t xml:space="preserve"> vai elaborando a compreensão de que a linguagem é representada de diversas formas, como na escrita, num desenho e na leitura. </w:t>
      </w:r>
    </w:p>
    <w:p w:rsidR="009B166E" w:rsidRDefault="00FC5AA2" w:rsidP="00955AF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Promover esse encontro entre a literatura, e a criança leitora é papel das instituições educacionais e dos professores, encontro que dará oportunidade para que a criança possa</w:t>
      </w:r>
      <w:r w:rsidR="009B166E">
        <w:rPr>
          <w:rFonts w:ascii="Times New Roman" w:hAnsi="Times New Roman" w:cs="Times New Roman"/>
          <w:sz w:val="24"/>
          <w:szCs w:val="24"/>
        </w:rPr>
        <w:t xml:space="preserve"> produzir sua cultura, </w:t>
      </w:r>
      <w:r>
        <w:rPr>
          <w:rFonts w:ascii="Times New Roman" w:hAnsi="Times New Roman" w:cs="Times New Roman"/>
          <w:sz w:val="24"/>
          <w:szCs w:val="24"/>
        </w:rPr>
        <w:t xml:space="preserve">ampliar </w:t>
      </w:r>
      <w:r w:rsidR="009B166E">
        <w:rPr>
          <w:rFonts w:ascii="Times New Roman" w:hAnsi="Times New Roman" w:cs="Times New Roman"/>
          <w:sz w:val="24"/>
          <w:szCs w:val="24"/>
        </w:rPr>
        <w:t>sua voz e sua história, pro</w:t>
      </w:r>
      <w:r>
        <w:rPr>
          <w:rFonts w:ascii="Times New Roman" w:hAnsi="Times New Roman" w:cs="Times New Roman"/>
          <w:sz w:val="24"/>
          <w:szCs w:val="24"/>
        </w:rPr>
        <w:t>mo</w:t>
      </w:r>
      <w:r w:rsidR="009B166E">
        <w:rPr>
          <w:rFonts w:ascii="Times New Roman" w:hAnsi="Times New Roman" w:cs="Times New Roman"/>
          <w:sz w:val="24"/>
          <w:szCs w:val="24"/>
        </w:rPr>
        <w:t xml:space="preserve">vendo liberdade, </w:t>
      </w:r>
      <w:r>
        <w:rPr>
          <w:rFonts w:ascii="Times New Roman" w:hAnsi="Times New Roman" w:cs="Times New Roman"/>
          <w:sz w:val="24"/>
          <w:szCs w:val="24"/>
        </w:rPr>
        <w:t xml:space="preserve">instigando </w:t>
      </w:r>
      <w:r w:rsidR="009B166E">
        <w:rPr>
          <w:rFonts w:ascii="Times New Roman" w:hAnsi="Times New Roman" w:cs="Times New Roman"/>
          <w:sz w:val="24"/>
          <w:szCs w:val="24"/>
        </w:rPr>
        <w:t xml:space="preserve">inquietações e </w:t>
      </w:r>
      <w:r>
        <w:rPr>
          <w:rFonts w:ascii="Times New Roman" w:hAnsi="Times New Roman" w:cs="Times New Roman"/>
          <w:sz w:val="24"/>
          <w:szCs w:val="24"/>
        </w:rPr>
        <w:t xml:space="preserve">conhecimento, por meio </w:t>
      </w:r>
      <w:r w:rsidR="009B166E">
        <w:rPr>
          <w:rFonts w:ascii="Times New Roman" w:hAnsi="Times New Roman" w:cs="Times New Roman"/>
          <w:sz w:val="24"/>
          <w:szCs w:val="24"/>
        </w:rPr>
        <w:t xml:space="preserve">da formação sensível. </w:t>
      </w:r>
    </w:p>
    <w:p w:rsidR="002130A6" w:rsidRDefault="002130A6" w:rsidP="00DD2D2A"/>
    <w:p w:rsidR="00DD2D2A" w:rsidRPr="006773DD" w:rsidRDefault="004D46CB" w:rsidP="00DD2D2A">
      <w:pPr>
        <w:rPr>
          <w:rFonts w:ascii="Times New Roman" w:hAnsi="Times New Roman" w:cs="Times New Roman"/>
          <w:b/>
          <w:sz w:val="24"/>
          <w:szCs w:val="24"/>
        </w:rPr>
      </w:pPr>
      <w:r>
        <w:rPr>
          <w:rFonts w:ascii="Times New Roman" w:hAnsi="Times New Roman" w:cs="Times New Roman"/>
          <w:b/>
          <w:sz w:val="24"/>
          <w:szCs w:val="24"/>
        </w:rPr>
        <w:t>Leitura Fruitiva – caminhos para o letramento literário</w:t>
      </w:r>
      <w:r w:rsidR="00E24B02">
        <w:rPr>
          <w:rFonts w:ascii="Times New Roman" w:hAnsi="Times New Roman" w:cs="Times New Roman"/>
          <w:b/>
          <w:sz w:val="24"/>
          <w:szCs w:val="24"/>
        </w:rPr>
        <w:t>.</w:t>
      </w:r>
    </w:p>
    <w:p w:rsidR="0052726C" w:rsidRDefault="0052726C" w:rsidP="00B7665F">
      <w:pPr>
        <w:spacing w:line="360" w:lineRule="auto"/>
        <w:ind w:firstLine="709"/>
        <w:jc w:val="both"/>
        <w:rPr>
          <w:rFonts w:ascii="Times New Roman" w:hAnsi="Times New Roman" w:cs="Times New Roman"/>
          <w:sz w:val="24"/>
          <w:szCs w:val="24"/>
        </w:rPr>
      </w:pPr>
    </w:p>
    <w:p w:rsidR="00466182" w:rsidDel="004A1576" w:rsidRDefault="001265DA" w:rsidP="00466182">
      <w:pPr>
        <w:spacing w:line="360" w:lineRule="auto"/>
        <w:ind w:firstLine="709"/>
        <w:jc w:val="both"/>
        <w:rPr>
          <w:del w:id="3" w:author="Maria Laura P. S." w:date="2018-05-17T19:00:00Z"/>
          <w:rFonts w:ascii="Times New Roman" w:hAnsi="Times New Roman" w:cs="Times New Roman"/>
          <w:sz w:val="24"/>
          <w:szCs w:val="24"/>
        </w:rPr>
      </w:pPr>
      <w:r>
        <w:rPr>
          <w:rFonts w:ascii="Times New Roman" w:hAnsi="Times New Roman" w:cs="Times New Roman"/>
          <w:sz w:val="24"/>
          <w:szCs w:val="24"/>
        </w:rPr>
        <w:t>Como elucidado, a</w:t>
      </w:r>
      <w:r w:rsidR="004A1576">
        <w:rPr>
          <w:rFonts w:ascii="Times New Roman" w:hAnsi="Times New Roman" w:cs="Times New Roman"/>
          <w:sz w:val="24"/>
          <w:szCs w:val="24"/>
        </w:rPr>
        <w:t>s</w:t>
      </w:r>
      <w:r w:rsidR="00822E02">
        <w:rPr>
          <w:rFonts w:ascii="Times New Roman" w:hAnsi="Times New Roman" w:cs="Times New Roman"/>
          <w:sz w:val="24"/>
          <w:szCs w:val="24"/>
        </w:rPr>
        <w:t xml:space="preserve"> criança</w:t>
      </w:r>
      <w:r w:rsidR="004A1576">
        <w:rPr>
          <w:rFonts w:ascii="Times New Roman" w:hAnsi="Times New Roman" w:cs="Times New Roman"/>
          <w:sz w:val="24"/>
          <w:szCs w:val="24"/>
        </w:rPr>
        <w:t>s</w:t>
      </w:r>
      <w:r w:rsidR="00822E02">
        <w:rPr>
          <w:rFonts w:ascii="Times New Roman" w:hAnsi="Times New Roman" w:cs="Times New Roman"/>
          <w:sz w:val="24"/>
          <w:szCs w:val="24"/>
        </w:rPr>
        <w:t xml:space="preserve"> </w:t>
      </w:r>
      <w:r w:rsidR="004A1576">
        <w:rPr>
          <w:rFonts w:ascii="Times New Roman" w:hAnsi="Times New Roman" w:cs="Times New Roman"/>
          <w:sz w:val="24"/>
          <w:szCs w:val="24"/>
        </w:rPr>
        <w:t xml:space="preserve">na </w:t>
      </w:r>
      <w:r w:rsidR="00F70EAF">
        <w:rPr>
          <w:rFonts w:ascii="Times New Roman" w:hAnsi="Times New Roman" w:cs="Times New Roman"/>
          <w:sz w:val="24"/>
          <w:szCs w:val="24"/>
        </w:rPr>
        <w:t>primeira infância</w:t>
      </w:r>
      <w:r w:rsidR="00704626">
        <w:rPr>
          <w:rFonts w:ascii="Times New Roman" w:hAnsi="Times New Roman" w:cs="Times New Roman"/>
          <w:sz w:val="24"/>
          <w:szCs w:val="24"/>
        </w:rPr>
        <w:t xml:space="preserve">, </w:t>
      </w:r>
      <w:r w:rsidR="00822E02" w:rsidRPr="005E3835">
        <w:rPr>
          <w:rFonts w:ascii="Times New Roman" w:hAnsi="Times New Roman" w:cs="Times New Roman"/>
          <w:sz w:val="24"/>
          <w:szCs w:val="24"/>
        </w:rPr>
        <w:t xml:space="preserve">encontram-se </w:t>
      </w:r>
      <w:r w:rsidR="004A1576">
        <w:rPr>
          <w:rFonts w:ascii="Times New Roman" w:hAnsi="Times New Roman" w:cs="Times New Roman"/>
          <w:sz w:val="24"/>
          <w:szCs w:val="24"/>
        </w:rPr>
        <w:t xml:space="preserve">na </w:t>
      </w:r>
      <w:r w:rsidR="00822E02" w:rsidRPr="005E3835">
        <w:rPr>
          <w:rFonts w:ascii="Times New Roman" w:hAnsi="Times New Roman" w:cs="Times New Roman"/>
          <w:sz w:val="24"/>
          <w:szCs w:val="24"/>
        </w:rPr>
        <w:t xml:space="preserve">fase </w:t>
      </w:r>
      <w:r w:rsidR="00822E02">
        <w:rPr>
          <w:rFonts w:ascii="Times New Roman" w:hAnsi="Times New Roman" w:cs="Times New Roman"/>
          <w:sz w:val="24"/>
          <w:szCs w:val="24"/>
        </w:rPr>
        <w:t>d</w:t>
      </w:r>
      <w:r w:rsidR="004A1576">
        <w:rPr>
          <w:rFonts w:ascii="Times New Roman" w:hAnsi="Times New Roman" w:cs="Times New Roman"/>
          <w:sz w:val="24"/>
          <w:szCs w:val="24"/>
        </w:rPr>
        <w:t>o mais</w:t>
      </w:r>
      <w:r w:rsidR="00822E02">
        <w:rPr>
          <w:rFonts w:ascii="Times New Roman" w:hAnsi="Times New Roman" w:cs="Times New Roman"/>
          <w:sz w:val="24"/>
          <w:szCs w:val="24"/>
        </w:rPr>
        <w:t xml:space="preserve"> </w:t>
      </w:r>
      <w:r>
        <w:rPr>
          <w:rFonts w:ascii="Times New Roman" w:hAnsi="Times New Roman" w:cs="Times New Roman"/>
          <w:sz w:val="24"/>
          <w:szCs w:val="24"/>
        </w:rPr>
        <w:t>importante</w:t>
      </w:r>
      <w:r w:rsidRPr="005E3835">
        <w:rPr>
          <w:rFonts w:ascii="Times New Roman" w:hAnsi="Times New Roman" w:cs="Times New Roman"/>
          <w:sz w:val="24"/>
          <w:szCs w:val="24"/>
        </w:rPr>
        <w:t xml:space="preserve"> desenvolvimento</w:t>
      </w:r>
      <w:r w:rsidR="00822E02" w:rsidRPr="005E3835">
        <w:rPr>
          <w:rFonts w:ascii="Times New Roman" w:hAnsi="Times New Roman" w:cs="Times New Roman"/>
          <w:sz w:val="24"/>
          <w:szCs w:val="24"/>
        </w:rPr>
        <w:t xml:space="preserve"> da</w:t>
      </w:r>
      <w:r w:rsidR="00F70EAF">
        <w:rPr>
          <w:rFonts w:ascii="Times New Roman" w:hAnsi="Times New Roman" w:cs="Times New Roman"/>
          <w:sz w:val="24"/>
          <w:szCs w:val="24"/>
        </w:rPr>
        <w:t>s linguagens</w:t>
      </w:r>
      <w:r w:rsidR="00704626">
        <w:rPr>
          <w:rFonts w:ascii="Times New Roman" w:hAnsi="Times New Roman" w:cs="Times New Roman"/>
          <w:sz w:val="24"/>
          <w:szCs w:val="24"/>
        </w:rPr>
        <w:t xml:space="preserve"> e nelas </w:t>
      </w:r>
      <w:r w:rsidR="00F70EAF" w:rsidRPr="005E3835">
        <w:rPr>
          <w:rFonts w:ascii="Times New Roman" w:hAnsi="Times New Roman" w:cs="Times New Roman"/>
          <w:sz w:val="24"/>
          <w:szCs w:val="24"/>
        </w:rPr>
        <w:t>devem-se concentrar atenç</w:t>
      </w:r>
      <w:r w:rsidR="008B4E34">
        <w:rPr>
          <w:rFonts w:ascii="Times New Roman" w:hAnsi="Times New Roman" w:cs="Times New Roman"/>
          <w:sz w:val="24"/>
          <w:szCs w:val="24"/>
        </w:rPr>
        <w:t>ão</w:t>
      </w:r>
      <w:r w:rsidR="00F70EAF" w:rsidRPr="005E3835">
        <w:rPr>
          <w:rFonts w:ascii="Times New Roman" w:hAnsi="Times New Roman" w:cs="Times New Roman"/>
          <w:sz w:val="24"/>
          <w:szCs w:val="24"/>
        </w:rPr>
        <w:t xml:space="preserve"> </w:t>
      </w:r>
      <w:r w:rsidR="004A1576">
        <w:rPr>
          <w:rFonts w:ascii="Times New Roman" w:hAnsi="Times New Roman" w:cs="Times New Roman"/>
          <w:sz w:val="24"/>
          <w:szCs w:val="24"/>
        </w:rPr>
        <w:t>por parte dos mediadores</w:t>
      </w:r>
      <w:r w:rsidR="00F70EAF" w:rsidRPr="005E3835">
        <w:rPr>
          <w:rFonts w:ascii="Times New Roman" w:hAnsi="Times New Roman" w:cs="Times New Roman"/>
          <w:sz w:val="24"/>
          <w:szCs w:val="24"/>
        </w:rPr>
        <w:t>, garantindo experiências fundamentais para situações comunicativas, de expressividade da língua, oportunidades de ouvir e de ser um participante, ou seja, trocas que fundamentam a importância do pap</w:t>
      </w:r>
      <w:r w:rsidR="00F70EAF">
        <w:rPr>
          <w:rFonts w:ascii="Times New Roman" w:hAnsi="Times New Roman" w:cs="Times New Roman"/>
          <w:sz w:val="24"/>
          <w:szCs w:val="24"/>
        </w:rPr>
        <w:t xml:space="preserve">el do outro e a de </w:t>
      </w:r>
      <w:r w:rsidR="004A1576">
        <w:rPr>
          <w:rFonts w:ascii="Times New Roman" w:hAnsi="Times New Roman" w:cs="Times New Roman"/>
          <w:sz w:val="24"/>
          <w:szCs w:val="24"/>
        </w:rPr>
        <w:t xml:space="preserve">se </w:t>
      </w:r>
      <w:r w:rsidR="00F70EAF">
        <w:rPr>
          <w:rFonts w:ascii="Times New Roman" w:hAnsi="Times New Roman" w:cs="Times New Roman"/>
          <w:sz w:val="24"/>
          <w:szCs w:val="24"/>
        </w:rPr>
        <w:t>exp</w:t>
      </w:r>
      <w:r w:rsidR="0093044A">
        <w:rPr>
          <w:rFonts w:ascii="Times New Roman" w:hAnsi="Times New Roman" w:cs="Times New Roman"/>
          <w:sz w:val="24"/>
          <w:szCs w:val="24"/>
        </w:rPr>
        <w:t>ressar</w:t>
      </w:r>
      <w:r w:rsidR="00102AF7">
        <w:rPr>
          <w:rFonts w:ascii="Times New Roman" w:hAnsi="Times New Roman" w:cs="Times New Roman"/>
          <w:sz w:val="24"/>
          <w:szCs w:val="24"/>
        </w:rPr>
        <w:t>.</w:t>
      </w:r>
    </w:p>
    <w:p w:rsidR="0099510F" w:rsidRDefault="00294BB4" w:rsidP="00466182">
      <w:pPr>
        <w:spacing w:line="360" w:lineRule="auto"/>
        <w:ind w:firstLine="709"/>
        <w:jc w:val="both"/>
        <w:rPr>
          <w:rFonts w:ascii="Times New Roman" w:hAnsi="Times New Roman" w:cs="Times New Roman"/>
          <w:sz w:val="24"/>
          <w:szCs w:val="24"/>
        </w:rPr>
      </w:pPr>
      <w:r w:rsidRPr="005E3835">
        <w:rPr>
          <w:rFonts w:ascii="Times New Roman" w:hAnsi="Times New Roman" w:cs="Times New Roman"/>
          <w:sz w:val="24"/>
          <w:szCs w:val="24"/>
        </w:rPr>
        <w:t xml:space="preserve">Pensando </w:t>
      </w:r>
      <w:r w:rsidR="00862D7D">
        <w:rPr>
          <w:rFonts w:ascii="Times New Roman" w:hAnsi="Times New Roman" w:cs="Times New Roman"/>
          <w:sz w:val="24"/>
          <w:szCs w:val="24"/>
        </w:rPr>
        <w:t>na potência</w:t>
      </w:r>
      <w:r w:rsidR="00102AF7">
        <w:rPr>
          <w:rFonts w:ascii="Times New Roman" w:hAnsi="Times New Roman" w:cs="Times New Roman"/>
          <w:sz w:val="24"/>
          <w:szCs w:val="24"/>
        </w:rPr>
        <w:t xml:space="preserve"> da literatura infantil</w:t>
      </w:r>
      <w:r w:rsidR="00862D7D">
        <w:rPr>
          <w:rFonts w:ascii="Times New Roman" w:hAnsi="Times New Roman" w:cs="Times New Roman"/>
          <w:sz w:val="24"/>
          <w:szCs w:val="24"/>
        </w:rPr>
        <w:t>, por meio de práticas de letramento literário</w:t>
      </w:r>
      <w:r w:rsidRPr="005E3835">
        <w:rPr>
          <w:rFonts w:ascii="Times New Roman" w:hAnsi="Times New Roman" w:cs="Times New Roman"/>
          <w:sz w:val="24"/>
          <w:szCs w:val="24"/>
        </w:rPr>
        <w:t xml:space="preserve">, </w:t>
      </w:r>
      <w:r w:rsidR="001265DA">
        <w:rPr>
          <w:rFonts w:ascii="Times New Roman" w:hAnsi="Times New Roman" w:cs="Times New Roman"/>
          <w:sz w:val="24"/>
          <w:szCs w:val="24"/>
        </w:rPr>
        <w:t xml:space="preserve">como um caminho e convite às crianças para um contato próximo e </w:t>
      </w:r>
      <w:r w:rsidR="00862D7D">
        <w:rPr>
          <w:rFonts w:ascii="Times New Roman" w:hAnsi="Times New Roman" w:cs="Times New Roman"/>
          <w:sz w:val="24"/>
          <w:szCs w:val="24"/>
        </w:rPr>
        <w:t xml:space="preserve">amoroso </w:t>
      </w:r>
      <w:r w:rsidR="001265DA">
        <w:rPr>
          <w:rFonts w:ascii="Times New Roman" w:hAnsi="Times New Roman" w:cs="Times New Roman"/>
          <w:sz w:val="24"/>
          <w:szCs w:val="24"/>
        </w:rPr>
        <w:t>com</w:t>
      </w:r>
      <w:r w:rsidR="00862D7D">
        <w:rPr>
          <w:rFonts w:ascii="Times New Roman" w:hAnsi="Times New Roman" w:cs="Times New Roman"/>
          <w:sz w:val="24"/>
          <w:szCs w:val="24"/>
        </w:rPr>
        <w:t xml:space="preserve"> os</w:t>
      </w:r>
      <w:r w:rsidR="001265DA">
        <w:rPr>
          <w:rFonts w:ascii="Times New Roman" w:hAnsi="Times New Roman" w:cs="Times New Roman"/>
          <w:sz w:val="24"/>
          <w:szCs w:val="24"/>
        </w:rPr>
        <w:t xml:space="preserve"> livros</w:t>
      </w:r>
      <w:r w:rsidR="00862D7D">
        <w:rPr>
          <w:rFonts w:ascii="Times New Roman" w:hAnsi="Times New Roman" w:cs="Times New Roman"/>
          <w:sz w:val="24"/>
          <w:szCs w:val="24"/>
        </w:rPr>
        <w:t xml:space="preserve"> e com a leitura</w:t>
      </w:r>
      <w:r w:rsidR="00A20D20">
        <w:rPr>
          <w:rFonts w:ascii="Times New Roman" w:hAnsi="Times New Roman" w:cs="Times New Roman"/>
          <w:sz w:val="24"/>
          <w:szCs w:val="24"/>
        </w:rPr>
        <w:t xml:space="preserve"> </w:t>
      </w:r>
      <w:r w:rsidR="00862D7D">
        <w:rPr>
          <w:rFonts w:ascii="Times New Roman" w:hAnsi="Times New Roman" w:cs="Times New Roman"/>
          <w:sz w:val="24"/>
          <w:szCs w:val="24"/>
        </w:rPr>
        <w:t>exploramos as concepções de</w:t>
      </w:r>
      <w:r w:rsidR="00102AF7">
        <w:rPr>
          <w:rFonts w:ascii="Times New Roman" w:hAnsi="Times New Roman" w:cs="Times New Roman"/>
          <w:sz w:val="24"/>
          <w:szCs w:val="24"/>
        </w:rPr>
        <w:t xml:space="preserve"> </w:t>
      </w:r>
      <w:r w:rsidR="00A20D20">
        <w:rPr>
          <w:rFonts w:ascii="Times New Roman" w:hAnsi="Times New Roman" w:cs="Times New Roman"/>
          <w:sz w:val="24"/>
          <w:szCs w:val="24"/>
        </w:rPr>
        <w:t xml:space="preserve">fruição e </w:t>
      </w:r>
      <w:r w:rsidR="00466182">
        <w:rPr>
          <w:rFonts w:ascii="Times New Roman" w:hAnsi="Times New Roman" w:cs="Times New Roman"/>
          <w:sz w:val="24"/>
          <w:szCs w:val="24"/>
        </w:rPr>
        <w:t xml:space="preserve">experiência </w:t>
      </w:r>
      <w:r w:rsidR="00A20D20">
        <w:rPr>
          <w:rFonts w:ascii="Times New Roman" w:hAnsi="Times New Roman" w:cs="Times New Roman"/>
          <w:sz w:val="24"/>
          <w:szCs w:val="24"/>
        </w:rPr>
        <w:t>estética</w:t>
      </w:r>
      <w:r w:rsidR="00466182">
        <w:rPr>
          <w:rFonts w:ascii="Times New Roman" w:hAnsi="Times New Roman" w:cs="Times New Roman"/>
          <w:sz w:val="24"/>
          <w:szCs w:val="24"/>
        </w:rPr>
        <w:t xml:space="preserve"> literária, </w:t>
      </w:r>
      <w:r w:rsidR="00862D7D">
        <w:rPr>
          <w:rFonts w:ascii="Times New Roman" w:hAnsi="Times New Roman" w:cs="Times New Roman"/>
          <w:sz w:val="24"/>
          <w:szCs w:val="24"/>
        </w:rPr>
        <w:t xml:space="preserve">para que </w:t>
      </w:r>
      <w:r w:rsidR="00466182">
        <w:rPr>
          <w:rFonts w:ascii="Times New Roman" w:hAnsi="Times New Roman" w:cs="Times New Roman"/>
          <w:sz w:val="24"/>
          <w:szCs w:val="24"/>
        </w:rPr>
        <w:t>a criança possa reconhecer a literatura como arte</w:t>
      </w:r>
      <w:r w:rsidR="00862D7D">
        <w:rPr>
          <w:rFonts w:ascii="Times New Roman" w:hAnsi="Times New Roman" w:cs="Times New Roman"/>
          <w:sz w:val="24"/>
          <w:szCs w:val="24"/>
        </w:rPr>
        <w:t xml:space="preserve"> em seu poder de humanização, assim como descrito pelos pesquisadores Nelly Novaes Coelho </w:t>
      </w:r>
      <w:r w:rsidR="00980B4B" w:rsidRPr="004E45C0">
        <w:rPr>
          <w:rFonts w:ascii="Times New Roman" w:hAnsi="Times New Roman" w:cs="Times New Roman"/>
          <w:sz w:val="24"/>
          <w:szCs w:val="24"/>
        </w:rPr>
        <w:t>(</w:t>
      </w:r>
      <w:r w:rsidR="004E45C0" w:rsidRPr="004E45C0">
        <w:rPr>
          <w:rFonts w:ascii="Times New Roman" w:hAnsi="Times New Roman" w:cs="Times New Roman"/>
          <w:sz w:val="24"/>
          <w:szCs w:val="24"/>
        </w:rPr>
        <w:t>2000</w:t>
      </w:r>
      <w:r w:rsidR="00862D7D" w:rsidRPr="004E45C0">
        <w:rPr>
          <w:rFonts w:ascii="Times New Roman" w:hAnsi="Times New Roman" w:cs="Times New Roman"/>
          <w:sz w:val="24"/>
          <w:szCs w:val="24"/>
        </w:rPr>
        <w:t>) e Antonio Candido</w:t>
      </w:r>
      <w:ins w:id="4" w:author="Maria Laura P. S." w:date="2018-05-17T19:05:00Z">
        <w:r w:rsidR="00862D7D" w:rsidRPr="004E45C0">
          <w:rPr>
            <w:rFonts w:ascii="Times New Roman" w:hAnsi="Times New Roman" w:cs="Times New Roman"/>
            <w:sz w:val="24"/>
            <w:szCs w:val="24"/>
          </w:rPr>
          <w:t xml:space="preserve"> </w:t>
        </w:r>
      </w:ins>
      <w:r w:rsidR="00862D7D" w:rsidRPr="004E45C0">
        <w:rPr>
          <w:rFonts w:ascii="Times New Roman" w:hAnsi="Times New Roman" w:cs="Times New Roman"/>
          <w:sz w:val="24"/>
          <w:szCs w:val="24"/>
        </w:rPr>
        <w:lastRenderedPageBreak/>
        <w:t>(</w:t>
      </w:r>
      <w:r w:rsidR="004E45C0" w:rsidRPr="004E45C0">
        <w:rPr>
          <w:rFonts w:ascii="Times New Roman" w:hAnsi="Times New Roman" w:cs="Times New Roman"/>
          <w:sz w:val="24"/>
          <w:szCs w:val="24"/>
        </w:rPr>
        <w:t>2004</w:t>
      </w:r>
      <w:r w:rsidR="00862D7D" w:rsidRPr="004E45C0">
        <w:rPr>
          <w:rFonts w:ascii="Times New Roman" w:hAnsi="Times New Roman" w:cs="Times New Roman"/>
          <w:sz w:val="24"/>
          <w:szCs w:val="24"/>
        </w:rPr>
        <w:t>)</w:t>
      </w:r>
      <w:r w:rsidR="00466182" w:rsidRPr="004E45C0">
        <w:rPr>
          <w:rFonts w:ascii="Times New Roman" w:hAnsi="Times New Roman" w:cs="Times New Roman"/>
          <w:sz w:val="24"/>
          <w:szCs w:val="24"/>
        </w:rPr>
        <w:t>,</w:t>
      </w:r>
      <w:r w:rsidR="00466182">
        <w:rPr>
          <w:rFonts w:ascii="Times New Roman" w:hAnsi="Times New Roman" w:cs="Times New Roman"/>
          <w:sz w:val="24"/>
          <w:szCs w:val="24"/>
        </w:rPr>
        <w:t xml:space="preserve"> </w:t>
      </w:r>
      <w:r w:rsidR="00862D7D">
        <w:rPr>
          <w:rFonts w:ascii="Times New Roman" w:hAnsi="Times New Roman" w:cs="Times New Roman"/>
          <w:sz w:val="24"/>
          <w:szCs w:val="24"/>
        </w:rPr>
        <w:t>numa relação de</w:t>
      </w:r>
      <w:r w:rsidR="0099510F" w:rsidRPr="00466182">
        <w:rPr>
          <w:rFonts w:ascii="Times New Roman" w:hAnsi="Times New Roman" w:cs="Times New Roman"/>
          <w:sz w:val="24"/>
          <w:szCs w:val="24"/>
        </w:rPr>
        <w:t xml:space="preserve"> vivência de novas sensações, curiosidades, </w:t>
      </w:r>
      <w:r w:rsidR="00466182" w:rsidRPr="00466182">
        <w:rPr>
          <w:rFonts w:ascii="Times New Roman" w:hAnsi="Times New Roman" w:cs="Times New Roman"/>
          <w:sz w:val="24"/>
          <w:szCs w:val="24"/>
        </w:rPr>
        <w:t>percepções</w:t>
      </w:r>
      <w:r w:rsidR="0099510F" w:rsidRPr="00466182">
        <w:rPr>
          <w:rFonts w:ascii="Times New Roman" w:hAnsi="Times New Roman" w:cs="Times New Roman"/>
          <w:sz w:val="24"/>
          <w:szCs w:val="24"/>
        </w:rPr>
        <w:t xml:space="preserve"> e expressões também </w:t>
      </w:r>
      <w:r w:rsidR="00862D7D">
        <w:rPr>
          <w:rFonts w:ascii="Times New Roman" w:hAnsi="Times New Roman" w:cs="Times New Roman"/>
          <w:sz w:val="24"/>
          <w:szCs w:val="24"/>
        </w:rPr>
        <w:t>trazendo</w:t>
      </w:r>
      <w:r w:rsidR="00862D7D" w:rsidRPr="00466182">
        <w:rPr>
          <w:rFonts w:ascii="Times New Roman" w:hAnsi="Times New Roman" w:cs="Times New Roman"/>
          <w:sz w:val="24"/>
          <w:szCs w:val="24"/>
        </w:rPr>
        <w:t xml:space="preserve"> </w:t>
      </w:r>
      <w:r w:rsidR="00466182">
        <w:rPr>
          <w:rFonts w:ascii="Times New Roman" w:hAnsi="Times New Roman" w:cs="Times New Roman"/>
          <w:sz w:val="24"/>
          <w:szCs w:val="24"/>
        </w:rPr>
        <w:t xml:space="preserve">ganho </w:t>
      </w:r>
      <w:r w:rsidR="00862D7D">
        <w:rPr>
          <w:rFonts w:ascii="Times New Roman" w:hAnsi="Times New Roman" w:cs="Times New Roman"/>
          <w:sz w:val="24"/>
          <w:szCs w:val="24"/>
        </w:rPr>
        <w:t>na constituição de</w:t>
      </w:r>
      <w:r w:rsidR="00466182">
        <w:rPr>
          <w:rFonts w:ascii="Times New Roman" w:hAnsi="Times New Roman" w:cs="Times New Roman"/>
          <w:sz w:val="24"/>
          <w:szCs w:val="24"/>
        </w:rPr>
        <w:t xml:space="preserve"> </w:t>
      </w:r>
      <w:r w:rsidR="0099510F" w:rsidRPr="00466182">
        <w:rPr>
          <w:rFonts w:ascii="Times New Roman" w:hAnsi="Times New Roman" w:cs="Times New Roman"/>
          <w:sz w:val="24"/>
          <w:szCs w:val="24"/>
        </w:rPr>
        <w:t>identidade e autonomia</w:t>
      </w:r>
      <w:r w:rsidR="00862D7D">
        <w:rPr>
          <w:rFonts w:ascii="Times New Roman" w:hAnsi="Times New Roman" w:cs="Times New Roman"/>
          <w:sz w:val="24"/>
          <w:szCs w:val="24"/>
        </w:rPr>
        <w:t xml:space="preserve"> pelas crianças</w:t>
      </w:r>
      <w:r w:rsidR="0099510F" w:rsidRPr="00466182">
        <w:rPr>
          <w:rFonts w:ascii="Times New Roman" w:hAnsi="Times New Roman" w:cs="Times New Roman"/>
          <w:sz w:val="24"/>
          <w:szCs w:val="24"/>
        </w:rPr>
        <w:t>.</w:t>
      </w:r>
      <w:r w:rsidR="00466182">
        <w:rPr>
          <w:rFonts w:ascii="Times New Roman" w:hAnsi="Times New Roman" w:cs="Times New Roman"/>
          <w:sz w:val="24"/>
          <w:szCs w:val="24"/>
        </w:rPr>
        <w:t xml:space="preserve"> Para </w:t>
      </w:r>
      <w:proofErr w:type="spellStart"/>
      <w:r w:rsidR="00466182">
        <w:rPr>
          <w:rFonts w:ascii="Times New Roman" w:hAnsi="Times New Roman" w:cs="Times New Roman"/>
          <w:sz w:val="24"/>
          <w:szCs w:val="24"/>
        </w:rPr>
        <w:t>Bonfanti</w:t>
      </w:r>
      <w:proofErr w:type="spellEnd"/>
      <w:r w:rsidR="00466182">
        <w:rPr>
          <w:rFonts w:ascii="Times New Roman" w:hAnsi="Times New Roman" w:cs="Times New Roman"/>
          <w:sz w:val="24"/>
          <w:szCs w:val="24"/>
        </w:rPr>
        <w:t xml:space="preserve"> e </w:t>
      </w:r>
      <w:proofErr w:type="spellStart"/>
      <w:r w:rsidR="00466182">
        <w:rPr>
          <w:rFonts w:ascii="Times New Roman" w:hAnsi="Times New Roman" w:cs="Times New Roman"/>
          <w:sz w:val="24"/>
          <w:szCs w:val="24"/>
        </w:rPr>
        <w:t>Schernikau</w:t>
      </w:r>
      <w:proofErr w:type="spellEnd"/>
      <w:r w:rsidR="00466182">
        <w:rPr>
          <w:rFonts w:ascii="Times New Roman" w:hAnsi="Times New Roman" w:cs="Times New Roman"/>
          <w:sz w:val="24"/>
          <w:szCs w:val="24"/>
        </w:rPr>
        <w:t xml:space="preserve"> (2013, p. 6)</w:t>
      </w:r>
      <w:r w:rsidR="00862D7D">
        <w:rPr>
          <w:rFonts w:ascii="Times New Roman" w:hAnsi="Times New Roman" w:cs="Times New Roman"/>
          <w:sz w:val="24"/>
          <w:szCs w:val="24"/>
        </w:rPr>
        <w:t xml:space="preserve">, a leitura fruitiva abre caminhos para </w:t>
      </w:r>
    </w:p>
    <w:p w:rsidR="00466182" w:rsidRDefault="00466182" w:rsidP="00466182">
      <w:pPr>
        <w:spacing w:line="240" w:lineRule="auto"/>
        <w:ind w:left="2268" w:firstLine="709"/>
        <w:jc w:val="both"/>
      </w:pPr>
    </w:p>
    <w:p w:rsidR="0099510F" w:rsidRPr="00A83B16" w:rsidRDefault="00C305C9" w:rsidP="00CA6327">
      <w:pPr>
        <w:spacing w:line="240" w:lineRule="auto"/>
        <w:ind w:left="2268"/>
        <w:jc w:val="both"/>
        <w:rPr>
          <w:rFonts w:ascii="Times New Roman" w:hAnsi="Times New Roman" w:cs="Times New Roman"/>
        </w:rPr>
      </w:pPr>
      <w:r w:rsidRPr="00C305C9">
        <w:rPr>
          <w:rFonts w:ascii="Times New Roman" w:hAnsi="Times New Roman" w:cs="Times New Roman"/>
        </w:rPr>
        <w:t>experiências singulares, permitindo uma relação com o mundo interior e exterior, um passeio pelos espaços íntimos de seu ser que apenas a leitura descobre, e cria uma relação estética com o livro, pois desenvolvem seus sentidos, conhecimento e firma elementos afetivos, cognitivos e sociais que o fortalecem para novas etapas.</w:t>
      </w:r>
    </w:p>
    <w:p w:rsidR="00466182" w:rsidRDefault="00466182" w:rsidP="0099510F">
      <w:pPr>
        <w:spacing w:line="360" w:lineRule="auto"/>
        <w:ind w:firstLine="708"/>
        <w:jc w:val="both"/>
      </w:pPr>
    </w:p>
    <w:p w:rsidR="0093321B" w:rsidRPr="00484913" w:rsidRDefault="0093321B" w:rsidP="0093321B">
      <w:pPr>
        <w:spacing w:line="360" w:lineRule="auto"/>
        <w:ind w:firstLine="708"/>
        <w:jc w:val="both"/>
        <w:rPr>
          <w:rFonts w:ascii="Times New Roman" w:hAnsi="Times New Roman" w:cs="Times New Roman"/>
          <w:sz w:val="24"/>
          <w:szCs w:val="24"/>
          <w:highlight w:val="yellow"/>
        </w:rPr>
      </w:pPr>
      <w:r w:rsidRPr="007C62FE">
        <w:rPr>
          <w:rFonts w:ascii="Times New Roman" w:hAnsi="Times New Roman" w:cs="Times New Roman"/>
          <w:sz w:val="24"/>
          <w:szCs w:val="24"/>
        </w:rPr>
        <w:t xml:space="preserve">Segundo o dicionário Michaelis (2018) o termo fruição ato de desfrutar de uma situação vantajosa, </w:t>
      </w:r>
      <w:r w:rsidR="008B4E34">
        <w:rPr>
          <w:rFonts w:ascii="Times New Roman" w:hAnsi="Times New Roman" w:cs="Times New Roman"/>
          <w:sz w:val="24"/>
          <w:szCs w:val="24"/>
        </w:rPr>
        <w:t>de alguma coisa,</w:t>
      </w:r>
      <w:r w:rsidRPr="007C62FE">
        <w:rPr>
          <w:rFonts w:ascii="Times New Roman" w:hAnsi="Times New Roman" w:cs="Times New Roman"/>
          <w:sz w:val="24"/>
          <w:szCs w:val="24"/>
        </w:rPr>
        <w:t xml:space="preserve"> obtendo alegria e satisfação (física, emocional, estética, intelectual etc.)</w:t>
      </w:r>
      <w:r w:rsidR="007544DE">
        <w:rPr>
          <w:rFonts w:ascii="Times New Roman" w:hAnsi="Times New Roman" w:cs="Times New Roman"/>
          <w:sz w:val="24"/>
          <w:szCs w:val="24"/>
        </w:rPr>
        <w:t xml:space="preserve"> </w:t>
      </w:r>
    </w:p>
    <w:p w:rsidR="00484913" w:rsidRPr="00484913" w:rsidRDefault="008B4E34" w:rsidP="00F653A1">
      <w:pPr>
        <w:spacing w:line="360" w:lineRule="auto"/>
        <w:ind w:firstLine="708"/>
        <w:jc w:val="both"/>
        <w:rPr>
          <w:rFonts w:ascii="Times New Roman" w:hAnsi="Times New Roman" w:cs="Times New Roman"/>
          <w:sz w:val="24"/>
          <w:szCs w:val="24"/>
          <w:highlight w:val="yellow"/>
        </w:rPr>
      </w:pPr>
      <w:r w:rsidRPr="00484913">
        <w:rPr>
          <w:rFonts w:ascii="Times New Roman" w:hAnsi="Times New Roman" w:cs="Times New Roman"/>
          <w:sz w:val="24"/>
          <w:szCs w:val="24"/>
        </w:rPr>
        <w:t>Compreender o</w:t>
      </w:r>
      <w:r w:rsidR="00F653A1" w:rsidRPr="00484913">
        <w:rPr>
          <w:rFonts w:ascii="Times New Roman" w:hAnsi="Times New Roman" w:cs="Times New Roman"/>
          <w:sz w:val="24"/>
          <w:szCs w:val="24"/>
        </w:rPr>
        <w:t xml:space="preserve"> termo fruição</w:t>
      </w:r>
      <w:r w:rsidR="00484913" w:rsidRPr="00484913">
        <w:rPr>
          <w:rFonts w:ascii="Times New Roman" w:hAnsi="Times New Roman" w:cs="Times New Roman"/>
          <w:sz w:val="24"/>
          <w:szCs w:val="24"/>
        </w:rPr>
        <w:t>, a partir dessa perspectiva</w:t>
      </w:r>
      <w:r w:rsidRPr="00484913">
        <w:rPr>
          <w:rFonts w:ascii="Times New Roman" w:hAnsi="Times New Roman" w:cs="Times New Roman"/>
          <w:sz w:val="24"/>
          <w:szCs w:val="24"/>
        </w:rPr>
        <w:t xml:space="preserve"> </w:t>
      </w:r>
      <w:r w:rsidR="00484913" w:rsidRPr="00484913">
        <w:rPr>
          <w:rFonts w:ascii="Times New Roman" w:hAnsi="Times New Roman" w:cs="Times New Roman"/>
          <w:sz w:val="24"/>
          <w:szCs w:val="24"/>
        </w:rPr>
        <w:t>condiciona uma</w:t>
      </w:r>
      <w:r w:rsidRPr="00484913">
        <w:rPr>
          <w:rFonts w:ascii="Times New Roman" w:hAnsi="Times New Roman" w:cs="Times New Roman"/>
          <w:sz w:val="24"/>
          <w:szCs w:val="24"/>
        </w:rPr>
        <w:t xml:space="preserve"> atribui</w:t>
      </w:r>
      <w:r w:rsidR="00484913" w:rsidRPr="00484913">
        <w:rPr>
          <w:rFonts w:ascii="Times New Roman" w:hAnsi="Times New Roman" w:cs="Times New Roman"/>
          <w:sz w:val="24"/>
          <w:szCs w:val="24"/>
        </w:rPr>
        <w:t>ção</w:t>
      </w:r>
      <w:r w:rsidRPr="00484913">
        <w:rPr>
          <w:rFonts w:ascii="Times New Roman" w:hAnsi="Times New Roman" w:cs="Times New Roman"/>
          <w:sz w:val="24"/>
          <w:szCs w:val="24"/>
        </w:rPr>
        <w:t xml:space="preserve"> à leitura</w:t>
      </w:r>
      <w:r w:rsidR="00484913" w:rsidRPr="00484913">
        <w:rPr>
          <w:rFonts w:ascii="Times New Roman" w:hAnsi="Times New Roman" w:cs="Times New Roman"/>
          <w:sz w:val="24"/>
          <w:szCs w:val="24"/>
        </w:rPr>
        <w:t xml:space="preserve"> de seu caráter lúdico, que singela e frágil, não dá conta de explicar o sentimento trazido pela leitura de literatura, já que, muitas vezes, a leitura não dá ao leitor somente o conforto e alegria, assim explicado pelo teórico Roland Barthes, que contraria o sentido trazido pelo dicionário, e difere </w:t>
      </w:r>
      <w:proofErr w:type="spellStart"/>
      <w:r w:rsidR="00484913" w:rsidRPr="00484913">
        <w:rPr>
          <w:rFonts w:ascii="Times New Roman" w:hAnsi="Times New Roman" w:cs="Times New Roman"/>
          <w:sz w:val="24"/>
          <w:szCs w:val="24"/>
        </w:rPr>
        <w:t>pr</w:t>
      </w:r>
      <w:proofErr w:type="spellEnd"/>
      <w:r w:rsidR="00484913" w:rsidRPr="00484913">
        <w:rPr>
          <w:rFonts w:ascii="Times New Roman" w:hAnsi="Times New Roman" w:cs="Times New Roman"/>
          <w:sz w:val="24"/>
          <w:szCs w:val="24"/>
        </w:rPr>
        <w:t xml:space="preserve"> prazer e fruição, para o autor “a fruição não obriga ao prazer; pode mesmo aparentemente aborrecer” Barthes, (1987, p. 67), “prazer: aquele que contenta, enche, dá euforia; aquele que vem da cultura, não rompe com ela, está ligado a uma prática confortável da leitura. Texto de fruição: aquele que põe em estado de perda” (1987, p.20). Cabe ao mediado a percepção da importância desse conceito para que a leitura, nos espaços institucionais de educação, a leitura do livro literária aconteça para além do didatismo, ou cunho moral, ou a diminuição das descobertas que cortam a íntima interpretação do leitor.</w:t>
      </w:r>
    </w:p>
    <w:p w:rsidR="000532F6" w:rsidRPr="007C62FE" w:rsidRDefault="008B4E34" w:rsidP="00F653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f</w:t>
      </w:r>
      <w:r w:rsidR="007C62FE" w:rsidRPr="007C62FE">
        <w:rPr>
          <w:rFonts w:ascii="Times New Roman" w:hAnsi="Times New Roman" w:cs="Times New Roman"/>
          <w:sz w:val="24"/>
          <w:szCs w:val="24"/>
        </w:rPr>
        <w:t xml:space="preserve">ruição estética brinca com </w:t>
      </w:r>
      <w:r w:rsidR="00F653A1" w:rsidRPr="007C62FE">
        <w:rPr>
          <w:rFonts w:ascii="Times New Roman" w:hAnsi="Times New Roman" w:cs="Times New Roman"/>
          <w:sz w:val="24"/>
          <w:szCs w:val="24"/>
        </w:rPr>
        <w:t xml:space="preserve">os sentidos do leitor, </w:t>
      </w:r>
      <w:r w:rsidR="00C34CFD" w:rsidRPr="007C62FE">
        <w:rPr>
          <w:rFonts w:ascii="Times New Roman" w:hAnsi="Times New Roman" w:cs="Times New Roman"/>
          <w:sz w:val="24"/>
          <w:szCs w:val="24"/>
        </w:rPr>
        <w:t xml:space="preserve">há um relacionamento livre com o livro literário, tendo um olhar dele como uma obra de arte que tem consigo </w:t>
      </w:r>
      <w:r w:rsidR="007C62FE" w:rsidRPr="007C62FE">
        <w:rPr>
          <w:rFonts w:ascii="Times New Roman" w:hAnsi="Times New Roman" w:cs="Times New Roman"/>
          <w:sz w:val="24"/>
          <w:szCs w:val="24"/>
        </w:rPr>
        <w:t xml:space="preserve">a </w:t>
      </w:r>
      <w:r w:rsidR="00C34CFD" w:rsidRPr="007C62FE">
        <w:rPr>
          <w:rFonts w:ascii="Times New Roman" w:hAnsi="Times New Roman" w:cs="Times New Roman"/>
          <w:sz w:val="24"/>
          <w:szCs w:val="24"/>
        </w:rPr>
        <w:t>possib</w:t>
      </w:r>
      <w:r w:rsidR="007C62FE" w:rsidRPr="007C62FE">
        <w:rPr>
          <w:rFonts w:ascii="Times New Roman" w:hAnsi="Times New Roman" w:cs="Times New Roman"/>
          <w:sz w:val="24"/>
          <w:szCs w:val="24"/>
        </w:rPr>
        <w:t>ilidade de</w:t>
      </w:r>
      <w:r w:rsidR="00C34CFD" w:rsidRPr="007C62FE">
        <w:rPr>
          <w:rFonts w:ascii="Times New Roman" w:hAnsi="Times New Roman" w:cs="Times New Roman"/>
          <w:sz w:val="24"/>
          <w:szCs w:val="24"/>
        </w:rPr>
        <w:t xml:space="preserve"> uma relação de desejo entre leitor e livro para além de sua funcionalidade. </w:t>
      </w:r>
      <w:r w:rsidR="00A724F6" w:rsidRPr="007C62FE">
        <w:rPr>
          <w:rFonts w:ascii="Times New Roman" w:hAnsi="Times New Roman" w:cs="Times New Roman"/>
          <w:sz w:val="24"/>
          <w:szCs w:val="24"/>
        </w:rPr>
        <w:t xml:space="preserve">A fruição </w:t>
      </w:r>
      <w:r w:rsidR="007C62FE" w:rsidRPr="007C62FE">
        <w:rPr>
          <w:rFonts w:ascii="Times New Roman" w:hAnsi="Times New Roman" w:cs="Times New Roman"/>
          <w:sz w:val="24"/>
          <w:szCs w:val="24"/>
        </w:rPr>
        <w:t>é caminho para a formação sensível d</w:t>
      </w:r>
      <w:r w:rsidR="0093321B" w:rsidRPr="007C62FE">
        <w:rPr>
          <w:rFonts w:ascii="Times New Roman" w:hAnsi="Times New Roman" w:cs="Times New Roman"/>
          <w:sz w:val="24"/>
          <w:szCs w:val="24"/>
        </w:rPr>
        <w:t>a criança para a compreensão da literatura como um objeto estético, uma obra de arte, como s</w:t>
      </w:r>
      <w:r w:rsidR="00E24B02" w:rsidRPr="007C62FE">
        <w:rPr>
          <w:rFonts w:ascii="Times New Roman" w:hAnsi="Times New Roman" w:cs="Times New Roman"/>
          <w:sz w:val="24"/>
          <w:szCs w:val="24"/>
        </w:rPr>
        <w:t xml:space="preserve">alienta </w:t>
      </w:r>
      <w:proofErr w:type="spellStart"/>
      <w:r w:rsidR="00E24B02" w:rsidRPr="007C62FE">
        <w:rPr>
          <w:rFonts w:ascii="Times New Roman" w:hAnsi="Times New Roman" w:cs="Times New Roman"/>
          <w:sz w:val="24"/>
          <w:szCs w:val="24"/>
        </w:rPr>
        <w:t>Neitzel</w:t>
      </w:r>
      <w:proofErr w:type="spellEnd"/>
      <w:r w:rsidR="00E24B02" w:rsidRPr="007C62FE">
        <w:rPr>
          <w:rFonts w:ascii="Times New Roman" w:hAnsi="Times New Roman" w:cs="Times New Roman"/>
          <w:sz w:val="24"/>
          <w:szCs w:val="24"/>
        </w:rPr>
        <w:t xml:space="preserve"> (2006, p. 95), </w:t>
      </w:r>
    </w:p>
    <w:p w:rsidR="000532F6" w:rsidRPr="007C62FE" w:rsidRDefault="000532F6" w:rsidP="009A4FAD">
      <w:pPr>
        <w:spacing w:line="360" w:lineRule="auto"/>
        <w:ind w:firstLine="708"/>
        <w:jc w:val="both"/>
        <w:rPr>
          <w:rFonts w:ascii="Times New Roman" w:hAnsi="Times New Roman" w:cs="Times New Roman"/>
          <w:sz w:val="24"/>
          <w:szCs w:val="24"/>
        </w:rPr>
      </w:pPr>
    </w:p>
    <w:p w:rsidR="0093321B" w:rsidRPr="007C62FE" w:rsidRDefault="0093321B" w:rsidP="007C62FE">
      <w:pPr>
        <w:spacing w:line="240" w:lineRule="auto"/>
        <w:ind w:left="2268"/>
        <w:jc w:val="both"/>
        <w:rPr>
          <w:rFonts w:ascii="Times New Roman" w:hAnsi="Times New Roman" w:cs="Times New Roman"/>
        </w:rPr>
      </w:pPr>
      <w:r w:rsidRPr="007C62FE">
        <w:rPr>
          <w:rFonts w:ascii="Times New Roman" w:hAnsi="Times New Roman" w:cs="Times New Roman"/>
        </w:rPr>
        <w:t xml:space="preserve">A promoção da literatura nos ambientes educativos de forma a ser apreciada e fruída como fazemos com o trabalho artístico. Esse aspecto sinaliza para um trabalho diferenciado do pedagógico com a literatura, mas que de certa forma, pode ser aplicada e vivida e o quanto ela assume e traz significados completamente diferentes.   </w:t>
      </w:r>
    </w:p>
    <w:p w:rsidR="0093321B" w:rsidRPr="00F955ED" w:rsidRDefault="0093321B" w:rsidP="009A4FAD">
      <w:pPr>
        <w:spacing w:line="360" w:lineRule="auto"/>
        <w:ind w:firstLine="708"/>
        <w:jc w:val="both"/>
        <w:rPr>
          <w:rFonts w:ascii="Times New Roman" w:hAnsi="Times New Roman" w:cs="Times New Roman"/>
          <w:sz w:val="24"/>
          <w:szCs w:val="24"/>
          <w:highlight w:val="yellow"/>
        </w:rPr>
      </w:pPr>
    </w:p>
    <w:p w:rsidR="00A724F6" w:rsidRPr="00F955ED" w:rsidRDefault="00A724F6" w:rsidP="009A4FAD">
      <w:pPr>
        <w:spacing w:line="360" w:lineRule="auto"/>
        <w:ind w:firstLine="708"/>
        <w:jc w:val="both"/>
        <w:rPr>
          <w:rFonts w:ascii="Times New Roman" w:hAnsi="Times New Roman" w:cs="Times New Roman"/>
          <w:sz w:val="24"/>
          <w:szCs w:val="24"/>
          <w:highlight w:val="yellow"/>
        </w:rPr>
      </w:pPr>
    </w:p>
    <w:p w:rsidR="002D444C" w:rsidRDefault="00D32CD3" w:rsidP="0028781A">
      <w:pPr>
        <w:spacing w:line="360" w:lineRule="auto"/>
        <w:ind w:firstLine="708"/>
        <w:jc w:val="both"/>
        <w:rPr>
          <w:rFonts w:ascii="Times New Roman" w:hAnsi="Times New Roman" w:cs="Times New Roman"/>
          <w:sz w:val="24"/>
          <w:szCs w:val="24"/>
        </w:rPr>
      </w:pPr>
      <w:r w:rsidRPr="00D32CD3">
        <w:rPr>
          <w:rFonts w:ascii="Times New Roman" w:hAnsi="Times New Roman" w:cs="Times New Roman"/>
          <w:sz w:val="24"/>
          <w:szCs w:val="24"/>
        </w:rPr>
        <w:t xml:space="preserve">A </w:t>
      </w:r>
      <w:r w:rsidR="00861ECE">
        <w:rPr>
          <w:rFonts w:ascii="Times New Roman" w:hAnsi="Times New Roman" w:cs="Times New Roman"/>
          <w:sz w:val="24"/>
          <w:szCs w:val="24"/>
        </w:rPr>
        <w:t>fruição literária</w:t>
      </w:r>
      <w:r w:rsidR="005B0E3E">
        <w:rPr>
          <w:rFonts w:ascii="Times New Roman" w:hAnsi="Times New Roman" w:cs="Times New Roman"/>
          <w:sz w:val="24"/>
          <w:szCs w:val="24"/>
        </w:rPr>
        <w:t xml:space="preserve"> </w:t>
      </w:r>
      <w:r w:rsidR="00861ECE">
        <w:rPr>
          <w:rFonts w:ascii="Times New Roman" w:hAnsi="Times New Roman" w:cs="Times New Roman"/>
          <w:sz w:val="24"/>
          <w:szCs w:val="24"/>
        </w:rPr>
        <w:t>confere à criança o contato com</w:t>
      </w:r>
      <w:r w:rsidRPr="00D32CD3">
        <w:rPr>
          <w:rFonts w:ascii="Times New Roman" w:hAnsi="Times New Roman" w:cs="Times New Roman"/>
          <w:sz w:val="24"/>
          <w:szCs w:val="24"/>
        </w:rPr>
        <w:t xml:space="preserve"> </w:t>
      </w:r>
      <w:r w:rsidR="00861ECE">
        <w:rPr>
          <w:rFonts w:ascii="Times New Roman" w:hAnsi="Times New Roman" w:cs="Times New Roman"/>
          <w:sz w:val="24"/>
          <w:szCs w:val="24"/>
        </w:rPr>
        <w:t>a</w:t>
      </w:r>
      <w:r w:rsidRPr="00D32CD3">
        <w:rPr>
          <w:rFonts w:ascii="Times New Roman" w:hAnsi="Times New Roman" w:cs="Times New Roman"/>
          <w:sz w:val="24"/>
          <w:szCs w:val="24"/>
        </w:rPr>
        <w:t xml:space="preserve"> experiência</w:t>
      </w:r>
      <w:r w:rsidR="00861ECE">
        <w:rPr>
          <w:rFonts w:ascii="Times New Roman" w:hAnsi="Times New Roman" w:cs="Times New Roman"/>
          <w:sz w:val="24"/>
          <w:szCs w:val="24"/>
        </w:rPr>
        <w:t xml:space="preserve"> estética</w:t>
      </w:r>
      <w:r w:rsidRPr="00D32CD3">
        <w:rPr>
          <w:rFonts w:ascii="Times New Roman" w:hAnsi="Times New Roman" w:cs="Times New Roman"/>
          <w:sz w:val="24"/>
          <w:szCs w:val="24"/>
        </w:rPr>
        <w:t>, pois permite a compreensão da realidade e possibilita a produção de conhecimento por meio da arte e da linguagem</w:t>
      </w:r>
      <w:r w:rsidR="00BB7464">
        <w:rPr>
          <w:rFonts w:ascii="Times New Roman" w:hAnsi="Times New Roman" w:cs="Times New Roman"/>
          <w:sz w:val="24"/>
          <w:szCs w:val="24"/>
        </w:rPr>
        <w:t xml:space="preserve">, </w:t>
      </w:r>
      <w:r w:rsidR="00861ECE">
        <w:rPr>
          <w:rFonts w:ascii="Times New Roman" w:hAnsi="Times New Roman" w:cs="Times New Roman"/>
          <w:sz w:val="24"/>
          <w:szCs w:val="24"/>
        </w:rPr>
        <w:t xml:space="preserve">as propostas de práticas </w:t>
      </w:r>
      <w:r w:rsidR="00BB7464">
        <w:rPr>
          <w:rFonts w:ascii="Times New Roman" w:hAnsi="Times New Roman" w:cs="Times New Roman"/>
          <w:sz w:val="24"/>
          <w:szCs w:val="24"/>
        </w:rPr>
        <w:t>em torno da manipulação</w:t>
      </w:r>
      <w:r w:rsidR="00861ECE">
        <w:rPr>
          <w:rFonts w:ascii="Times New Roman" w:hAnsi="Times New Roman" w:cs="Times New Roman"/>
          <w:sz w:val="24"/>
          <w:szCs w:val="24"/>
        </w:rPr>
        <w:t>, leitura e fruição</w:t>
      </w:r>
      <w:r w:rsidR="00BB7464">
        <w:rPr>
          <w:rFonts w:ascii="Times New Roman" w:hAnsi="Times New Roman" w:cs="Times New Roman"/>
          <w:sz w:val="24"/>
          <w:szCs w:val="24"/>
        </w:rPr>
        <w:t xml:space="preserve"> </w:t>
      </w:r>
      <w:r w:rsidR="00861ECE">
        <w:rPr>
          <w:rFonts w:ascii="Times New Roman" w:hAnsi="Times New Roman" w:cs="Times New Roman"/>
          <w:sz w:val="24"/>
          <w:szCs w:val="24"/>
        </w:rPr>
        <w:t xml:space="preserve">com </w:t>
      </w:r>
      <w:r w:rsidR="00BB7464">
        <w:rPr>
          <w:rFonts w:ascii="Times New Roman" w:hAnsi="Times New Roman" w:cs="Times New Roman"/>
          <w:sz w:val="24"/>
          <w:szCs w:val="24"/>
        </w:rPr>
        <w:t>livros</w:t>
      </w:r>
      <w:r w:rsidR="00861ECE">
        <w:rPr>
          <w:rFonts w:ascii="Times New Roman" w:hAnsi="Times New Roman" w:cs="Times New Roman"/>
          <w:sz w:val="24"/>
          <w:szCs w:val="24"/>
        </w:rPr>
        <w:t xml:space="preserve"> literários</w:t>
      </w:r>
      <w:r w:rsidR="00BB7464">
        <w:rPr>
          <w:rFonts w:ascii="Times New Roman" w:hAnsi="Times New Roman" w:cs="Times New Roman"/>
          <w:sz w:val="24"/>
          <w:szCs w:val="24"/>
        </w:rPr>
        <w:t xml:space="preserve">, propõe-se a uma dimensão lúdica e dialoga com os percursos subjetivos da criança, fazendo-a experimentar diferentes sensações, risos até as lágrimas, permitindo </w:t>
      </w:r>
      <w:r w:rsidR="00213EBB">
        <w:rPr>
          <w:rFonts w:ascii="Times New Roman" w:hAnsi="Times New Roman" w:cs="Times New Roman"/>
          <w:sz w:val="24"/>
          <w:szCs w:val="24"/>
        </w:rPr>
        <w:t xml:space="preserve">que suas emoções </w:t>
      </w:r>
      <w:r w:rsidR="00BB7464">
        <w:rPr>
          <w:rFonts w:ascii="Times New Roman" w:hAnsi="Times New Roman" w:cs="Times New Roman"/>
          <w:sz w:val="24"/>
          <w:szCs w:val="24"/>
        </w:rPr>
        <w:t xml:space="preserve">se </w:t>
      </w:r>
      <w:r w:rsidR="00213EBB">
        <w:rPr>
          <w:rFonts w:ascii="Times New Roman" w:hAnsi="Times New Roman" w:cs="Times New Roman"/>
          <w:sz w:val="24"/>
          <w:szCs w:val="24"/>
        </w:rPr>
        <w:t>manifestem, assim como afirma</w:t>
      </w:r>
      <w:r w:rsidR="0008655F">
        <w:rPr>
          <w:rFonts w:ascii="Times New Roman" w:hAnsi="Times New Roman" w:cs="Times New Roman"/>
          <w:sz w:val="24"/>
          <w:szCs w:val="24"/>
        </w:rPr>
        <w:t xml:space="preserve"> </w:t>
      </w:r>
      <w:r w:rsidR="009C4E8E">
        <w:rPr>
          <w:rFonts w:ascii="Times New Roman" w:hAnsi="Times New Roman" w:cs="Times New Roman"/>
          <w:sz w:val="24"/>
          <w:szCs w:val="24"/>
        </w:rPr>
        <w:t>Cunha (2014)</w:t>
      </w:r>
    </w:p>
    <w:p w:rsidR="002D444C" w:rsidRDefault="002D444C" w:rsidP="002D444C">
      <w:pPr>
        <w:spacing w:line="360" w:lineRule="auto"/>
        <w:ind w:firstLine="708"/>
        <w:jc w:val="both"/>
        <w:rPr>
          <w:rFonts w:ascii="Times New Roman" w:hAnsi="Times New Roman" w:cs="Times New Roman"/>
          <w:sz w:val="24"/>
          <w:szCs w:val="24"/>
        </w:rPr>
      </w:pPr>
    </w:p>
    <w:p w:rsidR="004B633B" w:rsidRDefault="00C305C9">
      <w:pPr>
        <w:spacing w:line="240" w:lineRule="auto"/>
        <w:ind w:left="2268"/>
        <w:jc w:val="both"/>
        <w:rPr>
          <w:rFonts w:ascii="Times New Roman" w:hAnsi="Times New Roman" w:cs="Times New Roman"/>
        </w:rPr>
      </w:pPr>
      <w:proofErr w:type="gramStart"/>
      <w:r w:rsidRPr="00C305C9">
        <w:rPr>
          <w:rFonts w:ascii="Times New Roman" w:hAnsi="Times New Roman" w:cs="Times New Roman"/>
        </w:rPr>
        <w:t>podemos</w:t>
      </w:r>
      <w:proofErr w:type="gramEnd"/>
      <w:r w:rsidRPr="00C305C9">
        <w:rPr>
          <w:rFonts w:ascii="Times New Roman" w:hAnsi="Times New Roman" w:cs="Times New Roman"/>
        </w:rPr>
        <w:t xml:space="preserve"> entender a </w:t>
      </w:r>
      <w:r w:rsidRPr="00102AF7">
        <w:rPr>
          <w:rStyle w:val="nfase"/>
          <w:rFonts w:ascii="Times New Roman" w:hAnsi="Times New Roman" w:cs="Times New Roman"/>
          <w:i w:val="0"/>
        </w:rPr>
        <w:t>experiência estética literária</w:t>
      </w:r>
      <w:r w:rsidRPr="00C305C9">
        <w:rPr>
          <w:rFonts w:ascii="Times New Roman" w:hAnsi="Times New Roman" w:cs="Times New Roman"/>
        </w:rPr>
        <w:t xml:space="preserve"> como a soma da percepção/apreensão inicial de uma criação literária e das muitas reações (emocionais, intelectuais ou outras) que esta suscita, em função das características específicas postas em jogo pelo autor na sua produção. Tal produção literária é – ela também – uma </w:t>
      </w:r>
      <w:r w:rsidRPr="00102AF7">
        <w:rPr>
          <w:rStyle w:val="nfase"/>
          <w:rFonts w:ascii="Times New Roman" w:hAnsi="Times New Roman" w:cs="Times New Roman"/>
          <w:i w:val="0"/>
        </w:rPr>
        <w:t>experiência estética</w:t>
      </w:r>
      <w:r w:rsidRPr="00C305C9">
        <w:rPr>
          <w:rFonts w:ascii="Times New Roman" w:hAnsi="Times New Roman" w:cs="Times New Roman"/>
        </w:rPr>
        <w:t>, cujo resultado seu criador quer fazer único e inconfundível, com marcas que ele gostaria que fossem percebidas pelo leitor como pegadas no caminho da leitura de sua obra.</w:t>
      </w:r>
      <w:r w:rsidR="00A83B16" w:rsidRPr="00A83B16">
        <w:rPr>
          <w:rFonts w:ascii="Times New Roman" w:hAnsi="Times New Roman" w:cs="Times New Roman"/>
        </w:rPr>
        <w:t xml:space="preserve"> (</w:t>
      </w:r>
      <w:r w:rsidR="00051934">
        <w:rPr>
          <w:rFonts w:ascii="Times New Roman" w:hAnsi="Times New Roman" w:cs="Times New Roman"/>
        </w:rPr>
        <w:t xml:space="preserve">CUNHA, </w:t>
      </w:r>
      <w:r w:rsidR="00A83B16">
        <w:rPr>
          <w:rFonts w:ascii="Times New Roman" w:hAnsi="Times New Roman" w:cs="Times New Roman"/>
        </w:rPr>
        <w:t xml:space="preserve">2014, p. </w:t>
      </w:r>
      <w:r w:rsidR="002130A6">
        <w:rPr>
          <w:rFonts w:ascii="Times New Roman" w:hAnsi="Times New Roman" w:cs="Times New Roman"/>
        </w:rPr>
        <w:t>112</w:t>
      </w:r>
      <w:r w:rsidRPr="00C305C9">
        <w:rPr>
          <w:rFonts w:ascii="Times New Roman" w:hAnsi="Times New Roman" w:cs="Times New Roman"/>
        </w:rPr>
        <w:t>)</w:t>
      </w:r>
    </w:p>
    <w:p w:rsidR="002D444C" w:rsidRPr="009457DA" w:rsidRDefault="002D444C" w:rsidP="002D444C">
      <w:pPr>
        <w:spacing w:line="360" w:lineRule="auto"/>
        <w:ind w:firstLine="708"/>
        <w:jc w:val="both"/>
        <w:rPr>
          <w:rFonts w:ascii="Times New Roman" w:hAnsi="Times New Roman" w:cs="Times New Roman"/>
        </w:rPr>
      </w:pPr>
    </w:p>
    <w:p w:rsidR="009C4E8E" w:rsidRDefault="009C4E8E" w:rsidP="009C4E8E">
      <w:pPr>
        <w:spacing w:line="360" w:lineRule="auto"/>
        <w:ind w:firstLine="708"/>
        <w:jc w:val="both"/>
        <w:rPr>
          <w:rFonts w:ascii="Times New Roman" w:hAnsi="Times New Roman" w:cs="Times New Roman"/>
          <w:sz w:val="24"/>
          <w:szCs w:val="24"/>
        </w:rPr>
      </w:pPr>
    </w:p>
    <w:p w:rsidR="00D240BF" w:rsidRDefault="00F452BB" w:rsidP="001C295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 meio da leitura com intenção à </w:t>
      </w:r>
      <w:r w:rsidR="0008655F">
        <w:rPr>
          <w:rFonts w:ascii="Times New Roman" w:hAnsi="Times New Roman" w:cs="Times New Roman"/>
          <w:sz w:val="24"/>
          <w:szCs w:val="24"/>
        </w:rPr>
        <w:t>fruição</w:t>
      </w:r>
      <w:r w:rsidR="005B0E3E">
        <w:rPr>
          <w:rFonts w:ascii="Times New Roman" w:hAnsi="Times New Roman" w:cs="Times New Roman"/>
          <w:sz w:val="24"/>
          <w:szCs w:val="24"/>
        </w:rPr>
        <w:t xml:space="preserve"> pode ser uma forma de </w:t>
      </w:r>
      <w:r w:rsidR="00D32CD3" w:rsidRPr="0093044A">
        <w:rPr>
          <w:rFonts w:ascii="Times New Roman" w:hAnsi="Times New Roman" w:cs="Times New Roman"/>
          <w:sz w:val="24"/>
          <w:szCs w:val="24"/>
        </w:rPr>
        <w:t>início ao processo de formação de leitor na criança</w:t>
      </w:r>
      <w:r>
        <w:rPr>
          <w:rFonts w:ascii="Times New Roman" w:hAnsi="Times New Roman" w:cs="Times New Roman"/>
          <w:sz w:val="24"/>
          <w:szCs w:val="24"/>
        </w:rPr>
        <w:t xml:space="preserve"> pequena</w:t>
      </w:r>
      <w:r w:rsidR="00D32CD3" w:rsidRPr="0093044A">
        <w:rPr>
          <w:rFonts w:ascii="Times New Roman" w:hAnsi="Times New Roman" w:cs="Times New Roman"/>
          <w:sz w:val="24"/>
          <w:szCs w:val="24"/>
        </w:rPr>
        <w:t>, pois a cada vivência</w:t>
      </w:r>
      <w:r>
        <w:rPr>
          <w:rFonts w:ascii="Times New Roman" w:hAnsi="Times New Roman" w:cs="Times New Roman"/>
          <w:sz w:val="24"/>
          <w:szCs w:val="24"/>
        </w:rPr>
        <w:t xml:space="preserve"> com a literatura,</w:t>
      </w:r>
      <w:r w:rsidR="00D32CD3" w:rsidRPr="0093044A">
        <w:rPr>
          <w:rFonts w:ascii="Times New Roman" w:hAnsi="Times New Roman" w:cs="Times New Roman"/>
          <w:sz w:val="24"/>
          <w:szCs w:val="24"/>
        </w:rPr>
        <w:t xml:space="preserve"> adentra</w:t>
      </w:r>
      <w:r>
        <w:rPr>
          <w:rFonts w:ascii="Times New Roman" w:hAnsi="Times New Roman" w:cs="Times New Roman"/>
          <w:sz w:val="24"/>
          <w:szCs w:val="24"/>
        </w:rPr>
        <w:t>mos</w:t>
      </w:r>
      <w:r w:rsidR="00D32CD3" w:rsidRPr="0093044A">
        <w:rPr>
          <w:rFonts w:ascii="Times New Roman" w:hAnsi="Times New Roman" w:cs="Times New Roman"/>
          <w:sz w:val="24"/>
          <w:szCs w:val="24"/>
        </w:rPr>
        <w:t xml:space="preserve"> mais no mundo das palavras e mais </w:t>
      </w:r>
      <w:r>
        <w:rPr>
          <w:rFonts w:ascii="Times New Roman" w:hAnsi="Times New Roman" w:cs="Times New Roman"/>
          <w:sz w:val="24"/>
          <w:szCs w:val="24"/>
        </w:rPr>
        <w:t xml:space="preserve">a realidade cultural da criança </w:t>
      </w:r>
      <w:r w:rsidR="00D32CD3" w:rsidRPr="0093044A">
        <w:rPr>
          <w:rFonts w:ascii="Times New Roman" w:hAnsi="Times New Roman" w:cs="Times New Roman"/>
          <w:sz w:val="24"/>
          <w:szCs w:val="24"/>
        </w:rPr>
        <w:t xml:space="preserve">se entrelaça nas funções </w:t>
      </w:r>
      <w:r w:rsidRPr="0093044A">
        <w:rPr>
          <w:rFonts w:ascii="Times New Roman" w:hAnsi="Times New Roman" w:cs="Times New Roman"/>
          <w:sz w:val="24"/>
          <w:szCs w:val="24"/>
        </w:rPr>
        <w:t>sociais</w:t>
      </w:r>
      <w:r>
        <w:rPr>
          <w:rFonts w:ascii="Times New Roman" w:hAnsi="Times New Roman" w:cs="Times New Roman"/>
          <w:sz w:val="24"/>
          <w:szCs w:val="24"/>
        </w:rPr>
        <w:t xml:space="preserve"> da escrita e da leitura, e a experiência estética que a leitura literária proporciona, contribui para </w:t>
      </w:r>
      <w:r w:rsidRPr="0093044A">
        <w:rPr>
          <w:rFonts w:ascii="Times New Roman" w:hAnsi="Times New Roman" w:cs="Times New Roman"/>
          <w:sz w:val="24"/>
          <w:szCs w:val="24"/>
        </w:rPr>
        <w:t>da</w:t>
      </w:r>
      <w:r>
        <w:rPr>
          <w:rFonts w:ascii="Times New Roman" w:hAnsi="Times New Roman" w:cs="Times New Roman"/>
          <w:sz w:val="24"/>
          <w:szCs w:val="24"/>
        </w:rPr>
        <w:t>r</w:t>
      </w:r>
      <w:r w:rsidRPr="0093044A">
        <w:rPr>
          <w:rFonts w:ascii="Times New Roman" w:hAnsi="Times New Roman" w:cs="Times New Roman"/>
          <w:sz w:val="24"/>
          <w:szCs w:val="24"/>
        </w:rPr>
        <w:t xml:space="preserve"> </w:t>
      </w:r>
      <w:r w:rsidR="00D32CD3" w:rsidRPr="0093044A">
        <w:rPr>
          <w:rFonts w:ascii="Times New Roman" w:hAnsi="Times New Roman" w:cs="Times New Roman"/>
          <w:sz w:val="24"/>
          <w:szCs w:val="24"/>
        </w:rPr>
        <w:t>sentido ao mundo o qual vivem</w:t>
      </w:r>
      <w:r>
        <w:rPr>
          <w:rFonts w:ascii="Times New Roman" w:hAnsi="Times New Roman" w:cs="Times New Roman"/>
          <w:sz w:val="24"/>
          <w:szCs w:val="24"/>
        </w:rPr>
        <w:t>os</w:t>
      </w:r>
      <w:r w:rsidR="00D32CD3" w:rsidRPr="0093044A">
        <w:rPr>
          <w:rFonts w:ascii="Times New Roman" w:hAnsi="Times New Roman" w:cs="Times New Roman"/>
          <w:sz w:val="24"/>
          <w:szCs w:val="24"/>
        </w:rPr>
        <w:t>.</w:t>
      </w:r>
      <w:r w:rsidR="00A27A54">
        <w:rPr>
          <w:rFonts w:ascii="Times New Roman" w:hAnsi="Times New Roman" w:cs="Times New Roman"/>
          <w:sz w:val="24"/>
          <w:szCs w:val="24"/>
        </w:rPr>
        <w:t xml:space="preserve"> </w:t>
      </w:r>
      <w:r w:rsidR="00481DDC">
        <w:rPr>
          <w:rFonts w:ascii="Times New Roman" w:hAnsi="Times New Roman" w:cs="Times New Roman"/>
          <w:sz w:val="24"/>
          <w:szCs w:val="24"/>
        </w:rPr>
        <w:t xml:space="preserve">E os </w:t>
      </w:r>
      <w:r w:rsidR="00C9483E">
        <w:rPr>
          <w:rFonts w:ascii="Times New Roman" w:hAnsi="Times New Roman" w:cs="Times New Roman"/>
          <w:sz w:val="24"/>
          <w:szCs w:val="24"/>
        </w:rPr>
        <w:t>enlaces da fruição</w:t>
      </w:r>
      <w:r w:rsidR="00481DDC">
        <w:rPr>
          <w:rFonts w:ascii="Times New Roman" w:hAnsi="Times New Roman" w:cs="Times New Roman"/>
          <w:sz w:val="24"/>
          <w:szCs w:val="24"/>
        </w:rPr>
        <w:t xml:space="preserve"> que acontece na relação da criança com o livro</w:t>
      </w:r>
      <w:r w:rsidR="00C9483E">
        <w:rPr>
          <w:rFonts w:ascii="Times New Roman" w:hAnsi="Times New Roman" w:cs="Times New Roman"/>
          <w:sz w:val="24"/>
          <w:szCs w:val="24"/>
        </w:rPr>
        <w:t xml:space="preserve">, não </w:t>
      </w:r>
      <w:r w:rsidR="00481DDC">
        <w:rPr>
          <w:rFonts w:ascii="Times New Roman" w:hAnsi="Times New Roman" w:cs="Times New Roman"/>
          <w:sz w:val="24"/>
          <w:szCs w:val="24"/>
        </w:rPr>
        <w:t>se constituem</w:t>
      </w:r>
      <w:r w:rsidR="00C9483E">
        <w:rPr>
          <w:rFonts w:ascii="Times New Roman" w:hAnsi="Times New Roman" w:cs="Times New Roman"/>
          <w:sz w:val="24"/>
          <w:szCs w:val="24"/>
        </w:rPr>
        <w:t xml:space="preserve"> somente </w:t>
      </w:r>
      <w:r w:rsidR="00481DDC">
        <w:rPr>
          <w:rFonts w:ascii="Times New Roman" w:hAnsi="Times New Roman" w:cs="Times New Roman"/>
          <w:sz w:val="24"/>
          <w:szCs w:val="24"/>
        </w:rPr>
        <w:t xml:space="preserve">pelo </w:t>
      </w:r>
      <w:r w:rsidR="00C9483E">
        <w:rPr>
          <w:rFonts w:ascii="Times New Roman" w:hAnsi="Times New Roman" w:cs="Times New Roman"/>
          <w:sz w:val="24"/>
          <w:szCs w:val="24"/>
        </w:rPr>
        <w:t xml:space="preserve">prazer ou </w:t>
      </w:r>
      <w:r w:rsidR="00481DDC">
        <w:rPr>
          <w:rFonts w:ascii="Times New Roman" w:hAnsi="Times New Roman" w:cs="Times New Roman"/>
          <w:sz w:val="24"/>
          <w:szCs w:val="24"/>
        </w:rPr>
        <w:t xml:space="preserve">o </w:t>
      </w:r>
      <w:r w:rsidR="00C9483E">
        <w:rPr>
          <w:rFonts w:ascii="Times New Roman" w:hAnsi="Times New Roman" w:cs="Times New Roman"/>
          <w:sz w:val="24"/>
          <w:szCs w:val="24"/>
        </w:rPr>
        <w:t xml:space="preserve">deleite nesta interação </w:t>
      </w:r>
      <w:r w:rsidR="00481DDC">
        <w:rPr>
          <w:rFonts w:ascii="Times New Roman" w:hAnsi="Times New Roman" w:cs="Times New Roman"/>
          <w:sz w:val="24"/>
          <w:szCs w:val="24"/>
        </w:rPr>
        <w:t xml:space="preserve">pode ser </w:t>
      </w:r>
      <w:r w:rsidR="0008655F">
        <w:rPr>
          <w:rFonts w:ascii="Times New Roman" w:hAnsi="Times New Roman" w:cs="Times New Roman"/>
          <w:sz w:val="24"/>
          <w:szCs w:val="24"/>
        </w:rPr>
        <w:t>também</w:t>
      </w:r>
      <w:r w:rsidR="00481DDC">
        <w:rPr>
          <w:rFonts w:ascii="Times New Roman" w:hAnsi="Times New Roman" w:cs="Times New Roman"/>
          <w:sz w:val="24"/>
          <w:szCs w:val="24"/>
        </w:rPr>
        <w:t xml:space="preserve"> uma relação incômoda e desconfo</w:t>
      </w:r>
      <w:r w:rsidR="0008655F">
        <w:rPr>
          <w:rFonts w:ascii="Times New Roman" w:hAnsi="Times New Roman" w:cs="Times New Roman"/>
          <w:sz w:val="24"/>
          <w:szCs w:val="24"/>
        </w:rPr>
        <w:t xml:space="preserve">rtável, assim como afirma Adair </w:t>
      </w:r>
      <w:proofErr w:type="spellStart"/>
      <w:r w:rsidR="00C9483E">
        <w:rPr>
          <w:rFonts w:ascii="Times New Roman" w:hAnsi="Times New Roman" w:cs="Times New Roman"/>
          <w:sz w:val="24"/>
          <w:szCs w:val="24"/>
        </w:rPr>
        <w:t>N</w:t>
      </w:r>
      <w:r w:rsidR="00481DDC">
        <w:rPr>
          <w:rFonts w:ascii="Times New Roman" w:hAnsi="Times New Roman" w:cs="Times New Roman"/>
          <w:sz w:val="24"/>
          <w:szCs w:val="24"/>
        </w:rPr>
        <w:t>eitzel</w:t>
      </w:r>
      <w:proofErr w:type="spellEnd"/>
      <w:r w:rsidR="00C9483E">
        <w:rPr>
          <w:rFonts w:ascii="Times New Roman" w:hAnsi="Times New Roman" w:cs="Times New Roman"/>
          <w:sz w:val="24"/>
          <w:szCs w:val="24"/>
        </w:rPr>
        <w:t xml:space="preserve"> </w:t>
      </w:r>
      <w:r w:rsidR="00481DDC">
        <w:rPr>
          <w:rFonts w:ascii="Times New Roman" w:hAnsi="Times New Roman" w:cs="Times New Roman"/>
          <w:sz w:val="24"/>
          <w:szCs w:val="24"/>
        </w:rPr>
        <w:t>(</w:t>
      </w:r>
      <w:r w:rsidR="001C2950">
        <w:rPr>
          <w:rFonts w:ascii="Times New Roman" w:hAnsi="Times New Roman" w:cs="Times New Roman"/>
          <w:sz w:val="24"/>
          <w:szCs w:val="24"/>
        </w:rPr>
        <w:t>2008</w:t>
      </w:r>
      <w:r w:rsidR="00481DDC">
        <w:rPr>
          <w:rFonts w:ascii="Times New Roman" w:hAnsi="Times New Roman" w:cs="Times New Roman"/>
          <w:sz w:val="24"/>
          <w:szCs w:val="24"/>
        </w:rPr>
        <w:t>)</w:t>
      </w:r>
      <w:r w:rsidR="001C2950">
        <w:rPr>
          <w:rFonts w:ascii="Times New Roman" w:hAnsi="Times New Roman" w:cs="Times New Roman"/>
          <w:sz w:val="24"/>
          <w:szCs w:val="24"/>
        </w:rPr>
        <w:t xml:space="preserve"> “</w:t>
      </w:r>
      <w:r w:rsidR="00C9483E" w:rsidRPr="00C9483E">
        <w:rPr>
          <w:rFonts w:ascii="Times New Roman" w:hAnsi="Times New Roman" w:cs="Times New Roman"/>
          <w:sz w:val="24"/>
          <w:szCs w:val="24"/>
        </w:rPr>
        <w:t>a fruição pode representar um descontentamento do leitor frente ao texto</w:t>
      </w:r>
      <w:r w:rsidR="001C2950">
        <w:rPr>
          <w:rFonts w:ascii="Times New Roman" w:hAnsi="Times New Roman" w:cs="Times New Roman"/>
          <w:sz w:val="24"/>
          <w:szCs w:val="24"/>
        </w:rPr>
        <w:t>”</w:t>
      </w:r>
      <w:r w:rsidR="00C9483E" w:rsidRPr="00C9483E">
        <w:rPr>
          <w:rFonts w:ascii="Times New Roman" w:hAnsi="Times New Roman" w:cs="Times New Roman"/>
          <w:sz w:val="24"/>
          <w:szCs w:val="24"/>
        </w:rPr>
        <w:t xml:space="preserve"> </w:t>
      </w:r>
      <w:r w:rsidR="00481DDC">
        <w:rPr>
          <w:rFonts w:ascii="Times New Roman" w:hAnsi="Times New Roman" w:cs="Times New Roman"/>
          <w:sz w:val="24"/>
          <w:szCs w:val="24"/>
        </w:rPr>
        <w:t>(p. 763), mas esses sentimentos que quebram os horizontes de expectativa do leitor frente à obra artística, no caso o livro literário, não desqualificam a experiência estética que ela proporciona.</w:t>
      </w:r>
    </w:p>
    <w:p w:rsidR="00C9483E" w:rsidRDefault="00D240BF" w:rsidP="001C295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Nesta</w:t>
      </w:r>
      <w:r w:rsidR="001C2950">
        <w:rPr>
          <w:rFonts w:ascii="Times New Roman" w:hAnsi="Times New Roman" w:cs="Times New Roman"/>
          <w:sz w:val="24"/>
          <w:szCs w:val="24"/>
        </w:rPr>
        <w:t xml:space="preserve"> trilha onde há </w:t>
      </w:r>
      <w:r w:rsidR="0008655F">
        <w:rPr>
          <w:rFonts w:ascii="Times New Roman" w:hAnsi="Times New Roman" w:cs="Times New Roman"/>
          <w:sz w:val="24"/>
          <w:szCs w:val="24"/>
        </w:rPr>
        <w:t>diálogos</w:t>
      </w:r>
      <w:r w:rsidR="001C2950">
        <w:rPr>
          <w:rFonts w:ascii="Times New Roman" w:hAnsi="Times New Roman" w:cs="Times New Roman"/>
          <w:sz w:val="24"/>
          <w:szCs w:val="24"/>
        </w:rPr>
        <w:t xml:space="preserve"> de todas as formas, o leitor pode se surpreender ou se encontrar em “estado de perda”</w:t>
      </w:r>
      <w:r w:rsidR="009B166E">
        <w:rPr>
          <w:rFonts w:ascii="Times New Roman" w:hAnsi="Times New Roman" w:cs="Times New Roman"/>
          <w:sz w:val="24"/>
          <w:szCs w:val="24"/>
        </w:rPr>
        <w:t xml:space="preserve"> </w:t>
      </w:r>
      <w:r w:rsidR="009B166E" w:rsidRPr="00C305C9">
        <w:rPr>
          <w:rFonts w:ascii="Times New Roman" w:hAnsi="Times New Roman" w:cs="Times New Roman"/>
        </w:rPr>
        <w:t>(BARTHES, 1987, p. 22)</w:t>
      </w:r>
      <w:r w:rsidR="009B166E">
        <w:rPr>
          <w:rFonts w:ascii="Times New Roman" w:hAnsi="Times New Roman" w:cs="Times New Roman"/>
        </w:rPr>
        <w:t xml:space="preserve"> </w:t>
      </w:r>
      <w:r w:rsidR="00481DDC">
        <w:rPr>
          <w:rFonts w:ascii="Times New Roman" w:hAnsi="Times New Roman" w:cs="Times New Roman"/>
          <w:sz w:val="24"/>
          <w:szCs w:val="24"/>
        </w:rPr>
        <w:t xml:space="preserve">em que </w:t>
      </w:r>
      <w:r w:rsidR="001C2950">
        <w:rPr>
          <w:rFonts w:ascii="Times New Roman" w:hAnsi="Times New Roman" w:cs="Times New Roman"/>
          <w:sz w:val="24"/>
          <w:szCs w:val="24"/>
        </w:rPr>
        <w:t xml:space="preserve">sentidos e razões muitas vezes oscilam quando deparam-se com livros que </w:t>
      </w:r>
      <w:r w:rsidR="00481DDC">
        <w:rPr>
          <w:rFonts w:ascii="Times New Roman" w:hAnsi="Times New Roman" w:cs="Times New Roman"/>
          <w:sz w:val="24"/>
          <w:szCs w:val="24"/>
        </w:rPr>
        <w:t xml:space="preserve">acontece </w:t>
      </w:r>
      <w:r w:rsidR="001C2950">
        <w:rPr>
          <w:rFonts w:ascii="Times New Roman" w:hAnsi="Times New Roman" w:cs="Times New Roman"/>
          <w:sz w:val="24"/>
          <w:szCs w:val="24"/>
        </w:rPr>
        <w:t xml:space="preserve">uma educação estética, </w:t>
      </w:r>
      <w:r w:rsidR="0008655F">
        <w:rPr>
          <w:rFonts w:ascii="Times New Roman" w:hAnsi="Times New Roman" w:cs="Times New Roman"/>
          <w:sz w:val="24"/>
          <w:szCs w:val="24"/>
        </w:rPr>
        <w:t xml:space="preserve">fenômeno </w:t>
      </w:r>
      <w:r w:rsidR="00481DDC">
        <w:rPr>
          <w:rFonts w:ascii="Times New Roman" w:hAnsi="Times New Roman" w:cs="Times New Roman"/>
          <w:sz w:val="24"/>
          <w:szCs w:val="24"/>
        </w:rPr>
        <w:t>com bastante intensidade com as crianças</w:t>
      </w:r>
      <w:r w:rsidR="001C2950">
        <w:rPr>
          <w:rFonts w:ascii="Times New Roman" w:hAnsi="Times New Roman" w:cs="Times New Roman"/>
          <w:sz w:val="24"/>
          <w:szCs w:val="24"/>
        </w:rPr>
        <w:t xml:space="preserve">, </w:t>
      </w:r>
      <w:r w:rsidR="0008655F">
        <w:rPr>
          <w:rFonts w:ascii="Times New Roman" w:hAnsi="Times New Roman" w:cs="Times New Roman"/>
          <w:sz w:val="24"/>
          <w:szCs w:val="24"/>
        </w:rPr>
        <w:t xml:space="preserve">Claudete e Marina </w:t>
      </w:r>
      <w:r w:rsidR="00481DDC">
        <w:rPr>
          <w:rFonts w:ascii="Times New Roman" w:hAnsi="Times New Roman" w:cs="Times New Roman"/>
          <w:sz w:val="24"/>
          <w:szCs w:val="24"/>
        </w:rPr>
        <w:t>(2013)</w:t>
      </w:r>
      <w:r w:rsidR="001C2950">
        <w:rPr>
          <w:rFonts w:ascii="Times New Roman" w:hAnsi="Times New Roman" w:cs="Times New Roman"/>
          <w:sz w:val="24"/>
          <w:szCs w:val="24"/>
        </w:rPr>
        <w:t xml:space="preserve"> </w:t>
      </w:r>
      <w:r w:rsidR="00481DDC">
        <w:rPr>
          <w:rFonts w:ascii="Times New Roman" w:hAnsi="Times New Roman" w:cs="Times New Roman"/>
          <w:sz w:val="24"/>
          <w:szCs w:val="24"/>
        </w:rPr>
        <w:t>narram a</w:t>
      </w:r>
      <w:r w:rsidR="001C2950">
        <w:rPr>
          <w:rFonts w:ascii="Times New Roman" w:hAnsi="Times New Roman" w:cs="Times New Roman"/>
          <w:sz w:val="24"/>
          <w:szCs w:val="24"/>
        </w:rPr>
        <w:t xml:space="preserve"> experiência </w:t>
      </w:r>
      <w:r w:rsidR="00481DDC">
        <w:rPr>
          <w:rFonts w:ascii="Times New Roman" w:hAnsi="Times New Roman" w:cs="Times New Roman"/>
          <w:sz w:val="24"/>
          <w:szCs w:val="24"/>
        </w:rPr>
        <w:t xml:space="preserve">que tiveram </w:t>
      </w:r>
      <w:r w:rsidR="001C2950">
        <w:rPr>
          <w:rFonts w:ascii="Times New Roman" w:hAnsi="Times New Roman" w:cs="Times New Roman"/>
          <w:sz w:val="24"/>
          <w:szCs w:val="24"/>
        </w:rPr>
        <w:t xml:space="preserve">durante um estágio obrigatório na Educação Infantil </w:t>
      </w:r>
      <w:del w:id="5" w:author="Maria Laura P. S." w:date="2018-05-18T13:19:00Z">
        <w:r w:rsidR="001C2950" w:rsidDel="00481DDC">
          <w:rPr>
            <w:rFonts w:ascii="Times New Roman" w:hAnsi="Times New Roman" w:cs="Times New Roman"/>
            <w:sz w:val="24"/>
            <w:szCs w:val="24"/>
          </w:rPr>
          <w:delText xml:space="preserve"> </w:delText>
        </w:r>
      </w:del>
      <w:r w:rsidR="00481DDC">
        <w:rPr>
          <w:rFonts w:ascii="Times New Roman" w:hAnsi="Times New Roman" w:cs="Times New Roman"/>
          <w:sz w:val="24"/>
          <w:szCs w:val="24"/>
        </w:rPr>
        <w:t>n</w:t>
      </w:r>
      <w:r w:rsidR="001C2950">
        <w:rPr>
          <w:rFonts w:ascii="Times New Roman" w:hAnsi="Times New Roman" w:cs="Times New Roman"/>
          <w:sz w:val="24"/>
          <w:szCs w:val="24"/>
        </w:rPr>
        <w:t>o curso de graduação em pedagogia</w:t>
      </w:r>
      <w:r w:rsidR="00481DDC">
        <w:rPr>
          <w:rFonts w:ascii="Times New Roman" w:hAnsi="Times New Roman" w:cs="Times New Roman"/>
          <w:sz w:val="24"/>
          <w:szCs w:val="24"/>
        </w:rPr>
        <w:t>:</w:t>
      </w:r>
      <w:del w:id="6" w:author="Maria Laura P. S." w:date="2018-05-18T13:20:00Z">
        <w:r w:rsidR="001C2950" w:rsidDel="00481DDC">
          <w:rPr>
            <w:rFonts w:ascii="Times New Roman" w:hAnsi="Times New Roman" w:cs="Times New Roman"/>
            <w:sz w:val="24"/>
            <w:szCs w:val="24"/>
          </w:rPr>
          <w:delText xml:space="preserve"> </w:delText>
        </w:r>
      </w:del>
    </w:p>
    <w:p w:rsidR="001C2950" w:rsidRDefault="001C2950" w:rsidP="001C2950">
      <w:pPr>
        <w:spacing w:line="360" w:lineRule="auto"/>
        <w:ind w:firstLine="708"/>
        <w:jc w:val="both"/>
        <w:rPr>
          <w:rFonts w:ascii="Times New Roman" w:hAnsi="Times New Roman" w:cs="Times New Roman"/>
          <w:sz w:val="24"/>
          <w:szCs w:val="24"/>
        </w:rPr>
      </w:pPr>
    </w:p>
    <w:p w:rsidR="004B633B" w:rsidRDefault="00C305C9">
      <w:pPr>
        <w:spacing w:line="240" w:lineRule="auto"/>
        <w:ind w:left="2268"/>
        <w:jc w:val="both"/>
        <w:rPr>
          <w:rFonts w:ascii="Times New Roman" w:hAnsi="Times New Roman" w:cs="Times New Roman"/>
        </w:rPr>
      </w:pPr>
      <w:r w:rsidRPr="00C305C9">
        <w:rPr>
          <w:rFonts w:ascii="Times New Roman" w:hAnsi="Times New Roman" w:cs="Times New Roman"/>
        </w:rPr>
        <w:lastRenderedPageBreak/>
        <w:t xml:space="preserve">Ressalta-se que uma das crianças, no momento da roda da leitura, nega os livros de imediato, repulsa sua presença através de seus passos, expressando choro diante do desconhecido. Foi necessário ele enfrentar o novo, escolher um livro, ver tantas opções, e perceber que ninguém está impondo esta ordem. Passa a querer ficar longe de todos, mas uma simples ação docente fez com que compreendesse que ninguém iria questionar o que estava em suas mãos, ninguém iria obrigar a desenhar o que entendeu da história. Apresenta-se um livro, outro livro. Fica a vontade para apreciar as capas das obras e, em instantes, observa-se o mesmo menino, sentado, ao lado dos seus colegas, impressionado com as páginas, com o cheiro dos livros e um livro em sua mão não foi o suficiente. Era necessário, no mínimo, três. Que relação, quanta intimidade! (BONFANTI; SCHERNIKAU, 2013, p. 7). </w:t>
      </w:r>
    </w:p>
    <w:p w:rsidR="00C9483E" w:rsidRDefault="00C9483E" w:rsidP="00C9483E">
      <w:pPr>
        <w:spacing w:line="360" w:lineRule="auto"/>
        <w:ind w:firstLine="708"/>
        <w:jc w:val="both"/>
        <w:rPr>
          <w:rFonts w:ascii="Times New Roman" w:hAnsi="Times New Roman" w:cs="Times New Roman"/>
          <w:sz w:val="24"/>
          <w:szCs w:val="24"/>
        </w:rPr>
      </w:pPr>
    </w:p>
    <w:p w:rsidR="00466182" w:rsidRDefault="00597393" w:rsidP="00C9483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Pode-se perceber que a autora</w:t>
      </w:r>
      <w:r w:rsidR="00A27A54">
        <w:rPr>
          <w:rFonts w:ascii="Times New Roman" w:hAnsi="Times New Roman" w:cs="Times New Roman"/>
          <w:sz w:val="24"/>
          <w:szCs w:val="24"/>
        </w:rPr>
        <w:t xml:space="preserve"> Eliane </w:t>
      </w:r>
      <w:proofErr w:type="spellStart"/>
      <w:r w:rsidR="00A27A54">
        <w:rPr>
          <w:rFonts w:ascii="Times New Roman" w:hAnsi="Times New Roman" w:cs="Times New Roman"/>
          <w:sz w:val="24"/>
          <w:szCs w:val="24"/>
        </w:rPr>
        <w:t>Debus</w:t>
      </w:r>
      <w:proofErr w:type="spellEnd"/>
      <w:r>
        <w:rPr>
          <w:rFonts w:ascii="Times New Roman" w:hAnsi="Times New Roman" w:cs="Times New Roman"/>
          <w:sz w:val="24"/>
          <w:szCs w:val="24"/>
        </w:rPr>
        <w:t xml:space="preserve"> (1996) dialoga com o pesquisador</w:t>
      </w:r>
      <w:r w:rsidR="001C2950">
        <w:rPr>
          <w:rFonts w:ascii="Times New Roman" w:hAnsi="Times New Roman" w:cs="Times New Roman"/>
          <w:sz w:val="24"/>
          <w:szCs w:val="24"/>
        </w:rPr>
        <w:t xml:space="preserve"> </w:t>
      </w:r>
      <w:r w:rsidR="00C9483E">
        <w:rPr>
          <w:rFonts w:ascii="Times New Roman" w:hAnsi="Times New Roman" w:cs="Times New Roman"/>
          <w:sz w:val="24"/>
          <w:szCs w:val="24"/>
        </w:rPr>
        <w:t>Roland Barthes</w:t>
      </w:r>
      <w:r>
        <w:rPr>
          <w:rFonts w:ascii="Times New Roman" w:hAnsi="Times New Roman" w:cs="Times New Roman"/>
          <w:sz w:val="24"/>
          <w:szCs w:val="24"/>
        </w:rPr>
        <w:t xml:space="preserve"> (1987)</w:t>
      </w:r>
      <w:r w:rsidR="001C2950">
        <w:rPr>
          <w:rFonts w:ascii="Times New Roman" w:hAnsi="Times New Roman" w:cs="Times New Roman"/>
          <w:sz w:val="24"/>
          <w:szCs w:val="24"/>
        </w:rPr>
        <w:t xml:space="preserve"> sobre estas experiências p</w:t>
      </w:r>
      <w:r>
        <w:rPr>
          <w:rFonts w:ascii="Times New Roman" w:hAnsi="Times New Roman" w:cs="Times New Roman"/>
          <w:sz w:val="24"/>
          <w:szCs w:val="24"/>
        </w:rPr>
        <w:t>o</w:t>
      </w:r>
      <w:r w:rsidR="001C2950">
        <w:rPr>
          <w:rFonts w:ascii="Times New Roman" w:hAnsi="Times New Roman" w:cs="Times New Roman"/>
          <w:sz w:val="24"/>
          <w:szCs w:val="24"/>
        </w:rPr>
        <w:t xml:space="preserve">ssíveis na relação </w:t>
      </w:r>
      <w:r>
        <w:rPr>
          <w:rFonts w:ascii="Times New Roman" w:hAnsi="Times New Roman" w:cs="Times New Roman"/>
          <w:sz w:val="24"/>
          <w:szCs w:val="24"/>
        </w:rPr>
        <w:t xml:space="preserve">das crianças bastante </w:t>
      </w:r>
      <w:r w:rsidR="001C2950">
        <w:rPr>
          <w:rFonts w:ascii="Times New Roman" w:hAnsi="Times New Roman" w:cs="Times New Roman"/>
          <w:sz w:val="24"/>
          <w:szCs w:val="24"/>
        </w:rPr>
        <w:t>próxima com os livros literários</w:t>
      </w:r>
      <w:r w:rsidR="0096510C">
        <w:rPr>
          <w:rFonts w:ascii="Times New Roman" w:hAnsi="Times New Roman" w:cs="Times New Roman"/>
          <w:sz w:val="24"/>
          <w:szCs w:val="24"/>
        </w:rPr>
        <w:t xml:space="preserve">, para </w:t>
      </w:r>
      <w:proofErr w:type="spellStart"/>
      <w:r w:rsidR="0096510C">
        <w:rPr>
          <w:rFonts w:ascii="Times New Roman" w:hAnsi="Times New Roman" w:cs="Times New Roman"/>
          <w:sz w:val="24"/>
          <w:szCs w:val="24"/>
        </w:rPr>
        <w:t>Debus</w:t>
      </w:r>
      <w:proofErr w:type="spellEnd"/>
      <w:r w:rsidR="0096510C">
        <w:rPr>
          <w:rFonts w:ascii="Times New Roman" w:hAnsi="Times New Roman" w:cs="Times New Roman"/>
          <w:sz w:val="24"/>
          <w:szCs w:val="24"/>
        </w:rPr>
        <w:t xml:space="preserve">, </w:t>
      </w:r>
    </w:p>
    <w:p w:rsidR="001C2950" w:rsidRDefault="001C2950" w:rsidP="001C2950">
      <w:pPr>
        <w:spacing w:line="360" w:lineRule="auto"/>
        <w:jc w:val="both"/>
        <w:rPr>
          <w:rFonts w:ascii="Times New Roman" w:hAnsi="Times New Roman" w:cs="Times New Roman"/>
          <w:sz w:val="24"/>
          <w:szCs w:val="24"/>
        </w:rPr>
      </w:pPr>
    </w:p>
    <w:p w:rsidR="00A27A54" w:rsidRPr="00481DDC" w:rsidRDefault="00C305C9" w:rsidP="001C2950">
      <w:pPr>
        <w:spacing w:line="240" w:lineRule="auto"/>
        <w:ind w:left="2268"/>
        <w:jc w:val="both"/>
        <w:rPr>
          <w:rFonts w:ascii="Times New Roman" w:hAnsi="Times New Roman" w:cs="Times New Roman"/>
        </w:rPr>
      </w:pPr>
      <w:r w:rsidRPr="00C305C9">
        <w:rPr>
          <w:rFonts w:ascii="Times New Roman" w:hAnsi="Times New Roman" w:cs="Times New Roman"/>
        </w:rPr>
        <w:t xml:space="preserve">Os vazios devem ser combinados mediante as projeções do leitor, que </w:t>
      </w:r>
      <w:proofErr w:type="spellStart"/>
      <w:r w:rsidRPr="00C305C9">
        <w:rPr>
          <w:rFonts w:ascii="Times New Roman" w:hAnsi="Times New Roman" w:cs="Times New Roman"/>
        </w:rPr>
        <w:t>nío</w:t>
      </w:r>
      <w:proofErr w:type="spellEnd"/>
      <w:r w:rsidRPr="00C305C9">
        <w:rPr>
          <w:rFonts w:ascii="Times New Roman" w:hAnsi="Times New Roman" w:cs="Times New Roman"/>
        </w:rPr>
        <w:t xml:space="preserve"> deve obedecer às expectativas habituais e sim </w:t>
      </w:r>
      <w:proofErr w:type="spellStart"/>
      <w:r w:rsidRPr="00C305C9">
        <w:rPr>
          <w:rFonts w:ascii="Times New Roman" w:hAnsi="Times New Roman" w:cs="Times New Roman"/>
        </w:rPr>
        <w:t>desautomatizá-las</w:t>
      </w:r>
      <w:proofErr w:type="spellEnd"/>
      <w:r w:rsidRPr="00C305C9">
        <w:rPr>
          <w:rFonts w:ascii="Times New Roman" w:hAnsi="Times New Roman" w:cs="Times New Roman"/>
        </w:rPr>
        <w:t xml:space="preserve">, por meio da </w:t>
      </w:r>
      <w:proofErr w:type="spellStart"/>
      <w:r w:rsidRPr="00C305C9">
        <w:rPr>
          <w:rFonts w:ascii="Times New Roman" w:hAnsi="Times New Roman" w:cs="Times New Roman"/>
        </w:rPr>
        <w:t>despragmatização</w:t>
      </w:r>
      <w:proofErr w:type="spellEnd"/>
      <w:r w:rsidRPr="00C305C9">
        <w:rPr>
          <w:rFonts w:ascii="Times New Roman" w:hAnsi="Times New Roman" w:cs="Times New Roman"/>
        </w:rPr>
        <w:t xml:space="preserve"> das normas do repertório do leitor, colaborando para induzi-lo a modificar suas expectativas habituais, visto que o horizonte do leitor se amplia pela negação de um saber prévio. A atividade comunicativa, entre texto e leitor mediada pelas projeções, no entanto, tende ao desequilíb</w:t>
      </w:r>
      <w:r w:rsidR="00484913">
        <w:rPr>
          <w:rFonts w:ascii="Times New Roman" w:hAnsi="Times New Roman" w:cs="Times New Roman"/>
        </w:rPr>
        <w:t>rio. (DEBUS, 1996, p</w:t>
      </w:r>
      <w:r w:rsidRPr="00C305C9">
        <w:rPr>
          <w:rFonts w:ascii="Times New Roman" w:hAnsi="Times New Roman" w:cs="Times New Roman"/>
        </w:rPr>
        <w:t>. 69).</w:t>
      </w:r>
    </w:p>
    <w:p w:rsidR="00C9483E" w:rsidRDefault="00C9483E" w:rsidP="009C4E8E">
      <w:pPr>
        <w:spacing w:line="360" w:lineRule="auto"/>
        <w:ind w:firstLine="708"/>
        <w:jc w:val="both"/>
        <w:rPr>
          <w:rFonts w:ascii="Times New Roman" w:hAnsi="Times New Roman" w:cs="Times New Roman"/>
          <w:sz w:val="24"/>
          <w:szCs w:val="24"/>
        </w:rPr>
      </w:pPr>
    </w:p>
    <w:p w:rsidR="001C2950" w:rsidRDefault="0096510C" w:rsidP="00C9483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w:t>
      </w:r>
      <w:r w:rsidR="001C2950">
        <w:rPr>
          <w:rFonts w:ascii="Times New Roman" w:hAnsi="Times New Roman" w:cs="Times New Roman"/>
          <w:sz w:val="24"/>
          <w:szCs w:val="24"/>
        </w:rPr>
        <w:t>ara Barthes</w:t>
      </w:r>
      <w:r>
        <w:rPr>
          <w:rFonts w:ascii="Times New Roman" w:hAnsi="Times New Roman" w:cs="Times New Roman"/>
          <w:sz w:val="24"/>
          <w:szCs w:val="24"/>
        </w:rPr>
        <w:t xml:space="preserve">, a literatura pode tocar </w:t>
      </w:r>
      <w:r w:rsidR="00D35AC0">
        <w:rPr>
          <w:rFonts w:ascii="Times New Roman" w:hAnsi="Times New Roman" w:cs="Times New Roman"/>
          <w:sz w:val="24"/>
          <w:szCs w:val="24"/>
        </w:rPr>
        <w:t>profundamente a vida do leitor,</w:t>
      </w:r>
      <w:r w:rsidR="001C2950">
        <w:rPr>
          <w:rFonts w:ascii="Times New Roman" w:hAnsi="Times New Roman" w:cs="Times New Roman"/>
          <w:sz w:val="24"/>
          <w:szCs w:val="24"/>
        </w:rPr>
        <w:t xml:space="preserve"> </w:t>
      </w:r>
      <w:r>
        <w:rPr>
          <w:rFonts w:ascii="Times New Roman" w:hAnsi="Times New Roman" w:cs="Times New Roman"/>
          <w:sz w:val="24"/>
          <w:szCs w:val="24"/>
        </w:rPr>
        <w:t xml:space="preserve">pois </w:t>
      </w:r>
    </w:p>
    <w:p w:rsidR="001C2950" w:rsidRDefault="001C2950" w:rsidP="00C9483E">
      <w:pPr>
        <w:spacing w:line="360" w:lineRule="auto"/>
        <w:ind w:firstLine="708"/>
        <w:jc w:val="both"/>
        <w:rPr>
          <w:rFonts w:ascii="Times New Roman" w:hAnsi="Times New Roman" w:cs="Times New Roman"/>
          <w:sz w:val="24"/>
          <w:szCs w:val="24"/>
        </w:rPr>
      </w:pPr>
    </w:p>
    <w:p w:rsidR="004B633B" w:rsidRDefault="00C305C9">
      <w:pPr>
        <w:spacing w:line="240" w:lineRule="auto"/>
        <w:ind w:left="2268"/>
        <w:jc w:val="both"/>
        <w:rPr>
          <w:rFonts w:ascii="Times New Roman" w:hAnsi="Times New Roman" w:cs="Times New Roman"/>
        </w:rPr>
      </w:pPr>
      <w:r w:rsidRPr="00C305C9">
        <w:rPr>
          <w:rFonts w:ascii="Times New Roman" w:hAnsi="Times New Roman" w:cs="Times New Roman"/>
        </w:rPr>
        <w:t xml:space="preserve">Aquele que põe em estado de perda, aquele que desconforta (talvez até um certo enfado), faz vacilar as bases históricas, culturais, psicológicas, do leitor, a consistência de seus gostos, de seus valores e de suas lembranças, faz entrar em crise sua relação com a linguagem. (BARTHES, 1987, p. 22). </w:t>
      </w:r>
    </w:p>
    <w:p w:rsidR="00C9483E" w:rsidRPr="00C9483E" w:rsidRDefault="00C9483E" w:rsidP="00C9483E">
      <w:pPr>
        <w:spacing w:line="360" w:lineRule="auto"/>
        <w:ind w:firstLine="708"/>
        <w:jc w:val="both"/>
        <w:rPr>
          <w:rFonts w:ascii="Times New Roman" w:hAnsi="Times New Roman" w:cs="Times New Roman"/>
          <w:sz w:val="24"/>
          <w:szCs w:val="24"/>
        </w:rPr>
      </w:pPr>
      <w:r w:rsidRPr="00C9483E">
        <w:rPr>
          <w:rFonts w:ascii="Times New Roman" w:hAnsi="Times New Roman" w:cs="Times New Roman"/>
          <w:sz w:val="24"/>
          <w:szCs w:val="24"/>
        </w:rPr>
        <w:t xml:space="preserve"> </w:t>
      </w:r>
    </w:p>
    <w:p w:rsidR="00294BB4" w:rsidRDefault="00D32CD3" w:rsidP="001C2950">
      <w:pPr>
        <w:spacing w:line="360" w:lineRule="auto"/>
        <w:ind w:firstLine="708"/>
        <w:jc w:val="both"/>
        <w:rPr>
          <w:rFonts w:ascii="Times New Roman" w:hAnsi="Times New Roman" w:cs="Times New Roman"/>
          <w:sz w:val="24"/>
          <w:szCs w:val="24"/>
        </w:rPr>
      </w:pPr>
      <w:r w:rsidRPr="0093044A">
        <w:rPr>
          <w:rFonts w:ascii="Times New Roman" w:hAnsi="Times New Roman" w:cs="Times New Roman"/>
          <w:sz w:val="24"/>
          <w:szCs w:val="24"/>
        </w:rPr>
        <w:t xml:space="preserve">Quando se faz da fruição um caminho na literatura, </w:t>
      </w:r>
      <w:r w:rsidR="003F1833" w:rsidRPr="0093044A">
        <w:rPr>
          <w:rFonts w:ascii="Times New Roman" w:hAnsi="Times New Roman" w:cs="Times New Roman"/>
          <w:sz w:val="24"/>
          <w:szCs w:val="24"/>
        </w:rPr>
        <w:t>propõe-se que o livro deve ser tocado, s</w:t>
      </w:r>
      <w:r w:rsidR="0093044A" w:rsidRPr="0093044A">
        <w:rPr>
          <w:rFonts w:ascii="Times New Roman" w:hAnsi="Times New Roman" w:cs="Times New Roman"/>
          <w:sz w:val="24"/>
          <w:szCs w:val="24"/>
        </w:rPr>
        <w:t xml:space="preserve">entido e percebido, </w:t>
      </w:r>
      <w:r w:rsidR="0096510C">
        <w:rPr>
          <w:rFonts w:ascii="Times New Roman" w:hAnsi="Times New Roman" w:cs="Times New Roman"/>
          <w:sz w:val="24"/>
          <w:szCs w:val="24"/>
        </w:rPr>
        <w:t>assim como afirma a pesquisadora Adair</w:t>
      </w:r>
      <w:r w:rsidR="003F1833" w:rsidRPr="0093044A">
        <w:rPr>
          <w:rFonts w:ascii="Times New Roman" w:hAnsi="Times New Roman" w:cs="Times New Roman"/>
          <w:sz w:val="24"/>
          <w:szCs w:val="24"/>
        </w:rPr>
        <w:t xml:space="preserve"> </w:t>
      </w:r>
      <w:proofErr w:type="spellStart"/>
      <w:r w:rsidR="003F1833" w:rsidRPr="0093044A">
        <w:rPr>
          <w:rFonts w:ascii="Times New Roman" w:hAnsi="Times New Roman" w:cs="Times New Roman"/>
          <w:sz w:val="24"/>
          <w:szCs w:val="24"/>
        </w:rPr>
        <w:t>Neitzel</w:t>
      </w:r>
      <w:proofErr w:type="spellEnd"/>
      <w:r w:rsidR="003F1833" w:rsidRPr="0093044A">
        <w:rPr>
          <w:rFonts w:ascii="Times New Roman" w:hAnsi="Times New Roman" w:cs="Times New Roman"/>
          <w:sz w:val="24"/>
          <w:szCs w:val="24"/>
        </w:rPr>
        <w:t xml:space="preserve"> (2009</w:t>
      </w:r>
      <w:r w:rsidR="00A83B16">
        <w:rPr>
          <w:rFonts w:ascii="Times New Roman" w:hAnsi="Times New Roman" w:cs="Times New Roman"/>
          <w:sz w:val="24"/>
          <w:szCs w:val="24"/>
        </w:rPr>
        <w:t>)</w:t>
      </w:r>
      <w:r w:rsidR="003F1833" w:rsidRPr="0093044A">
        <w:rPr>
          <w:rFonts w:ascii="Times New Roman" w:hAnsi="Times New Roman" w:cs="Times New Roman"/>
          <w:sz w:val="24"/>
          <w:szCs w:val="24"/>
        </w:rPr>
        <w:t xml:space="preserve"> </w:t>
      </w:r>
      <w:r w:rsidR="0096510C">
        <w:rPr>
          <w:rFonts w:ascii="Times New Roman" w:hAnsi="Times New Roman" w:cs="Times New Roman"/>
          <w:sz w:val="24"/>
          <w:szCs w:val="24"/>
        </w:rPr>
        <w:t>quando destaca que</w:t>
      </w:r>
      <w:r w:rsidR="003F1833" w:rsidRPr="0093044A">
        <w:rPr>
          <w:rFonts w:ascii="Times New Roman" w:hAnsi="Times New Roman" w:cs="Times New Roman"/>
          <w:sz w:val="24"/>
          <w:szCs w:val="24"/>
        </w:rPr>
        <w:t xml:space="preserve"> </w:t>
      </w:r>
      <w:r w:rsidR="00BB7464" w:rsidRPr="0093044A">
        <w:rPr>
          <w:rFonts w:ascii="Times New Roman" w:hAnsi="Times New Roman" w:cs="Times New Roman"/>
          <w:sz w:val="24"/>
          <w:szCs w:val="24"/>
        </w:rPr>
        <w:t>“a</w:t>
      </w:r>
      <w:r w:rsidR="003F1833" w:rsidRPr="0093044A">
        <w:rPr>
          <w:rFonts w:ascii="Times New Roman" w:hAnsi="Times New Roman" w:cs="Times New Roman"/>
          <w:sz w:val="24"/>
          <w:szCs w:val="24"/>
        </w:rPr>
        <w:t xml:space="preserve"> obra literária não tem uma finalidade prática, utilitária, não há a preocupação com o informar, pois ela se justifica pela sua função fruitiva, </w:t>
      </w:r>
      <w:r w:rsidR="00BB7464" w:rsidRPr="0093044A">
        <w:rPr>
          <w:rFonts w:ascii="Times New Roman" w:hAnsi="Times New Roman" w:cs="Times New Roman"/>
          <w:sz w:val="24"/>
          <w:szCs w:val="24"/>
        </w:rPr>
        <w:t xml:space="preserve">[...] </w:t>
      </w:r>
      <w:r w:rsidR="003F1833" w:rsidRPr="0093044A">
        <w:rPr>
          <w:rFonts w:ascii="Times New Roman" w:hAnsi="Times New Roman" w:cs="Times New Roman"/>
          <w:sz w:val="24"/>
          <w:szCs w:val="24"/>
        </w:rPr>
        <w:t>desejo pelo texto, que visa à sensibiliz</w:t>
      </w:r>
      <w:r w:rsidR="00BB7464" w:rsidRPr="0093044A">
        <w:rPr>
          <w:rFonts w:ascii="Times New Roman" w:hAnsi="Times New Roman" w:cs="Times New Roman"/>
          <w:sz w:val="24"/>
          <w:szCs w:val="24"/>
        </w:rPr>
        <w:t>ação do leitor para com o texto”</w:t>
      </w:r>
      <w:r w:rsidR="00A83B16" w:rsidRPr="00A83B16">
        <w:rPr>
          <w:rFonts w:ascii="Times New Roman" w:hAnsi="Times New Roman" w:cs="Times New Roman"/>
          <w:sz w:val="24"/>
          <w:szCs w:val="24"/>
        </w:rPr>
        <w:t xml:space="preserve"> </w:t>
      </w:r>
      <w:r w:rsidR="00A83B16">
        <w:rPr>
          <w:rFonts w:ascii="Times New Roman" w:hAnsi="Times New Roman" w:cs="Times New Roman"/>
          <w:sz w:val="24"/>
          <w:szCs w:val="24"/>
        </w:rPr>
        <w:t>(</w:t>
      </w:r>
      <w:r w:rsidR="00A83B16" w:rsidRPr="0093044A">
        <w:rPr>
          <w:rFonts w:ascii="Times New Roman" w:hAnsi="Times New Roman" w:cs="Times New Roman"/>
          <w:sz w:val="24"/>
          <w:szCs w:val="24"/>
        </w:rPr>
        <w:t>p. 134)</w:t>
      </w:r>
      <w:r w:rsidR="00A83B16">
        <w:rPr>
          <w:rFonts w:ascii="Times New Roman" w:hAnsi="Times New Roman" w:cs="Times New Roman"/>
          <w:sz w:val="24"/>
          <w:szCs w:val="24"/>
        </w:rPr>
        <w:t>.</w:t>
      </w:r>
    </w:p>
    <w:p w:rsidR="0093044A" w:rsidRDefault="009C4E8E" w:rsidP="00B7665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que a literatura seja </w:t>
      </w:r>
      <w:r w:rsidR="00A83B16">
        <w:rPr>
          <w:rFonts w:ascii="Times New Roman" w:hAnsi="Times New Roman" w:cs="Times New Roman"/>
          <w:sz w:val="24"/>
          <w:szCs w:val="24"/>
        </w:rPr>
        <w:t>recebida amorosamente pela criança</w:t>
      </w:r>
      <w:r>
        <w:rPr>
          <w:rFonts w:ascii="Times New Roman" w:hAnsi="Times New Roman" w:cs="Times New Roman"/>
          <w:sz w:val="24"/>
          <w:szCs w:val="24"/>
        </w:rPr>
        <w:t xml:space="preserve"> </w:t>
      </w:r>
      <w:r w:rsidR="00A83B16">
        <w:rPr>
          <w:rFonts w:ascii="Times New Roman" w:hAnsi="Times New Roman" w:cs="Times New Roman"/>
          <w:sz w:val="24"/>
          <w:szCs w:val="24"/>
        </w:rPr>
        <w:t xml:space="preserve">para proporcionar </w:t>
      </w:r>
      <w:r>
        <w:rPr>
          <w:rFonts w:ascii="Times New Roman" w:hAnsi="Times New Roman" w:cs="Times New Roman"/>
          <w:sz w:val="24"/>
          <w:szCs w:val="24"/>
        </w:rPr>
        <w:t>experiência</w:t>
      </w:r>
      <w:r w:rsidR="00A83B16">
        <w:rPr>
          <w:rFonts w:ascii="Times New Roman" w:hAnsi="Times New Roman" w:cs="Times New Roman"/>
          <w:sz w:val="24"/>
          <w:szCs w:val="24"/>
        </w:rPr>
        <w:t>s</w:t>
      </w:r>
      <w:r>
        <w:rPr>
          <w:rFonts w:ascii="Times New Roman" w:hAnsi="Times New Roman" w:cs="Times New Roman"/>
          <w:sz w:val="24"/>
          <w:szCs w:val="24"/>
        </w:rPr>
        <w:t xml:space="preserve"> estética</w:t>
      </w:r>
      <w:r w:rsidR="00A83B16">
        <w:rPr>
          <w:rFonts w:ascii="Times New Roman" w:hAnsi="Times New Roman" w:cs="Times New Roman"/>
          <w:sz w:val="24"/>
          <w:szCs w:val="24"/>
        </w:rPr>
        <w:t>s</w:t>
      </w:r>
      <w:r>
        <w:rPr>
          <w:rFonts w:ascii="Times New Roman" w:hAnsi="Times New Roman" w:cs="Times New Roman"/>
          <w:sz w:val="24"/>
          <w:szCs w:val="24"/>
        </w:rPr>
        <w:t>, deve</w:t>
      </w:r>
      <w:r w:rsidR="00A83B16">
        <w:rPr>
          <w:rFonts w:ascii="Times New Roman" w:hAnsi="Times New Roman" w:cs="Times New Roman"/>
          <w:sz w:val="24"/>
          <w:szCs w:val="24"/>
        </w:rPr>
        <w:t>mos</w:t>
      </w:r>
      <w:r>
        <w:rPr>
          <w:rFonts w:ascii="Times New Roman" w:hAnsi="Times New Roman" w:cs="Times New Roman"/>
          <w:sz w:val="24"/>
          <w:szCs w:val="24"/>
        </w:rPr>
        <w:t xml:space="preserve"> pensar na qualidade dos livros</w:t>
      </w:r>
      <w:r w:rsidR="00A83B16">
        <w:rPr>
          <w:rFonts w:ascii="Times New Roman" w:hAnsi="Times New Roman" w:cs="Times New Roman"/>
          <w:sz w:val="24"/>
          <w:szCs w:val="24"/>
        </w:rPr>
        <w:t>, gráfica e literária, com temas variados que proporcionem às crianças as possibilidades de encontro com culturas e lugares diversos</w:t>
      </w:r>
      <w:r w:rsidR="00AD1577">
        <w:rPr>
          <w:rFonts w:ascii="Times New Roman" w:hAnsi="Times New Roman" w:cs="Times New Roman"/>
          <w:sz w:val="24"/>
          <w:szCs w:val="24"/>
        </w:rPr>
        <w:t xml:space="preserve">, </w:t>
      </w:r>
      <w:r w:rsidR="00A83B16">
        <w:rPr>
          <w:rFonts w:ascii="Times New Roman" w:hAnsi="Times New Roman" w:cs="Times New Roman"/>
          <w:sz w:val="24"/>
          <w:szCs w:val="24"/>
        </w:rPr>
        <w:t xml:space="preserve">pois os livros literários de qualidade </w:t>
      </w:r>
      <w:r w:rsidR="00A13FD5">
        <w:rPr>
          <w:rFonts w:ascii="Times New Roman" w:hAnsi="Times New Roman" w:cs="Times New Roman"/>
          <w:sz w:val="24"/>
          <w:szCs w:val="24"/>
        </w:rPr>
        <w:t>“</w:t>
      </w:r>
      <w:r w:rsidR="00AD1577">
        <w:rPr>
          <w:rFonts w:ascii="Times New Roman" w:hAnsi="Times New Roman" w:cs="Times New Roman"/>
          <w:sz w:val="24"/>
          <w:szCs w:val="24"/>
        </w:rPr>
        <w:t xml:space="preserve">preveem e cumprem funções lúdicas, educativa e afetiva, incluem imagens e cores em estilos diferentes, possibilitam </w:t>
      </w:r>
      <w:r w:rsidR="001B300A">
        <w:rPr>
          <w:rFonts w:ascii="Times New Roman" w:hAnsi="Times New Roman" w:cs="Times New Roman"/>
          <w:sz w:val="24"/>
          <w:szCs w:val="24"/>
        </w:rPr>
        <w:t>os exercícios</w:t>
      </w:r>
      <w:r w:rsidR="00AD1577">
        <w:rPr>
          <w:rFonts w:ascii="Times New Roman" w:hAnsi="Times New Roman" w:cs="Times New Roman"/>
          <w:sz w:val="24"/>
          <w:szCs w:val="24"/>
        </w:rPr>
        <w:t xml:space="preserve"> </w:t>
      </w:r>
      <w:r w:rsidR="00AD1577">
        <w:rPr>
          <w:rFonts w:ascii="Times New Roman" w:hAnsi="Times New Roman" w:cs="Times New Roman"/>
          <w:sz w:val="24"/>
          <w:szCs w:val="24"/>
        </w:rPr>
        <w:lastRenderedPageBreak/>
        <w:t xml:space="preserve">sensoriais variados (com sons, texturas, </w:t>
      </w:r>
      <w:proofErr w:type="spellStart"/>
      <w:r w:rsidR="00AD1577">
        <w:rPr>
          <w:rFonts w:ascii="Times New Roman" w:hAnsi="Times New Roman" w:cs="Times New Roman"/>
          <w:sz w:val="24"/>
          <w:szCs w:val="24"/>
        </w:rPr>
        <w:t>etc</w:t>
      </w:r>
      <w:proofErr w:type="spellEnd"/>
      <w:r w:rsidR="00AD1577">
        <w:rPr>
          <w:rFonts w:ascii="Times New Roman" w:hAnsi="Times New Roman" w:cs="Times New Roman"/>
          <w:sz w:val="24"/>
          <w:szCs w:val="24"/>
        </w:rPr>
        <w:t>), contemplam aspectos do imaginário infantil</w:t>
      </w:r>
      <w:r w:rsidR="00A13FD5">
        <w:rPr>
          <w:rFonts w:ascii="Times New Roman" w:hAnsi="Times New Roman" w:cs="Times New Roman"/>
          <w:sz w:val="24"/>
          <w:szCs w:val="24"/>
        </w:rPr>
        <w:t>” (RAMOS; SILVA, 2014, p. 168)</w:t>
      </w:r>
      <w:r w:rsidR="00A83B16">
        <w:rPr>
          <w:rFonts w:ascii="Times New Roman" w:hAnsi="Times New Roman" w:cs="Times New Roman"/>
          <w:sz w:val="24"/>
          <w:szCs w:val="24"/>
        </w:rPr>
        <w:t>, ampliando assim seu repertório de linguagem e de mundo.</w:t>
      </w:r>
    </w:p>
    <w:p w:rsidR="00FF421E" w:rsidRDefault="00A83B16" w:rsidP="00A13FD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Ao</w:t>
      </w:r>
      <w:r w:rsidR="007300B7">
        <w:rPr>
          <w:rFonts w:ascii="Times New Roman" w:hAnsi="Times New Roman" w:cs="Times New Roman"/>
          <w:sz w:val="24"/>
          <w:szCs w:val="24"/>
        </w:rPr>
        <w:t>s</w:t>
      </w:r>
      <w:r>
        <w:rPr>
          <w:rFonts w:ascii="Times New Roman" w:hAnsi="Times New Roman" w:cs="Times New Roman"/>
          <w:sz w:val="24"/>
          <w:szCs w:val="24"/>
        </w:rPr>
        <w:t xml:space="preserve"> professore</w:t>
      </w:r>
      <w:r w:rsidR="00051934">
        <w:rPr>
          <w:rFonts w:ascii="Times New Roman" w:hAnsi="Times New Roman" w:cs="Times New Roman"/>
          <w:sz w:val="24"/>
          <w:szCs w:val="24"/>
        </w:rPr>
        <w:t>s</w:t>
      </w:r>
      <w:r>
        <w:rPr>
          <w:rFonts w:ascii="Times New Roman" w:hAnsi="Times New Roman" w:cs="Times New Roman"/>
          <w:sz w:val="24"/>
          <w:szCs w:val="24"/>
        </w:rPr>
        <w:t>, cabe a função de permitir o direito</w:t>
      </w:r>
      <w:r w:rsidR="00C77DA4">
        <w:rPr>
          <w:rFonts w:ascii="Times New Roman" w:hAnsi="Times New Roman" w:cs="Times New Roman"/>
          <w:sz w:val="24"/>
          <w:szCs w:val="24"/>
        </w:rPr>
        <w:t xml:space="preserve"> </w:t>
      </w:r>
      <w:r>
        <w:rPr>
          <w:rFonts w:ascii="Times New Roman" w:hAnsi="Times New Roman" w:cs="Times New Roman"/>
          <w:sz w:val="24"/>
          <w:szCs w:val="24"/>
        </w:rPr>
        <w:t>d</w:t>
      </w:r>
      <w:r w:rsidR="00FF421E">
        <w:rPr>
          <w:rFonts w:ascii="Times New Roman" w:hAnsi="Times New Roman" w:cs="Times New Roman"/>
          <w:sz w:val="24"/>
          <w:szCs w:val="24"/>
        </w:rPr>
        <w:t>a criança</w:t>
      </w:r>
      <w:r>
        <w:rPr>
          <w:rFonts w:ascii="Times New Roman" w:hAnsi="Times New Roman" w:cs="Times New Roman"/>
          <w:sz w:val="24"/>
          <w:szCs w:val="24"/>
        </w:rPr>
        <w:t>,</w:t>
      </w:r>
      <w:r w:rsidR="00FF421E">
        <w:rPr>
          <w:rFonts w:ascii="Times New Roman" w:hAnsi="Times New Roman" w:cs="Times New Roman"/>
          <w:sz w:val="24"/>
          <w:szCs w:val="24"/>
        </w:rPr>
        <w:t xml:space="preserve"> </w:t>
      </w:r>
      <w:r w:rsidR="00A13FD5">
        <w:rPr>
          <w:rFonts w:ascii="Times New Roman" w:hAnsi="Times New Roman" w:cs="Times New Roman"/>
          <w:sz w:val="24"/>
          <w:szCs w:val="24"/>
        </w:rPr>
        <w:t>de sentir e viver acervo literário estético</w:t>
      </w:r>
      <w:r>
        <w:rPr>
          <w:rFonts w:ascii="Times New Roman" w:hAnsi="Times New Roman" w:cs="Times New Roman"/>
          <w:sz w:val="24"/>
          <w:szCs w:val="24"/>
        </w:rPr>
        <w:t xml:space="preserve">, </w:t>
      </w:r>
      <w:r w:rsidR="00A13FD5">
        <w:rPr>
          <w:rFonts w:ascii="Times New Roman" w:hAnsi="Times New Roman" w:cs="Times New Roman"/>
          <w:sz w:val="24"/>
          <w:szCs w:val="24"/>
        </w:rPr>
        <w:t xml:space="preserve">introduzindo a criança no universo simbólico e na busca de seus sentidos e sentimentos frente a tudo que </w:t>
      </w:r>
      <w:r>
        <w:rPr>
          <w:rFonts w:ascii="Times New Roman" w:hAnsi="Times New Roman" w:cs="Times New Roman"/>
          <w:sz w:val="24"/>
          <w:szCs w:val="24"/>
        </w:rPr>
        <w:t>a</w:t>
      </w:r>
      <w:r w:rsidR="00A13FD5">
        <w:rPr>
          <w:rFonts w:ascii="Times New Roman" w:hAnsi="Times New Roman" w:cs="Times New Roman"/>
          <w:sz w:val="24"/>
          <w:szCs w:val="24"/>
        </w:rPr>
        <w:t xml:space="preserve"> cerca.</w:t>
      </w:r>
    </w:p>
    <w:p w:rsidR="00A13FD5" w:rsidRDefault="00A83B16" w:rsidP="00A13FD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w:t>
      </w:r>
      <w:r w:rsidR="00A13FD5">
        <w:rPr>
          <w:rFonts w:ascii="Times New Roman" w:hAnsi="Times New Roman" w:cs="Times New Roman"/>
          <w:sz w:val="24"/>
          <w:szCs w:val="24"/>
        </w:rPr>
        <w:t xml:space="preserve">omo mediador </w:t>
      </w:r>
      <w:r>
        <w:rPr>
          <w:rFonts w:ascii="Times New Roman" w:hAnsi="Times New Roman" w:cs="Times New Roman"/>
          <w:sz w:val="24"/>
          <w:szCs w:val="24"/>
        </w:rPr>
        <w:t>das experiências literárias por meio</w:t>
      </w:r>
      <w:r w:rsidR="00A13FD5">
        <w:rPr>
          <w:rFonts w:ascii="Times New Roman" w:hAnsi="Times New Roman" w:cs="Times New Roman"/>
          <w:sz w:val="24"/>
          <w:szCs w:val="24"/>
        </w:rPr>
        <w:t xml:space="preserve"> d</w:t>
      </w:r>
      <w:r>
        <w:rPr>
          <w:rFonts w:ascii="Times New Roman" w:hAnsi="Times New Roman" w:cs="Times New Roman"/>
          <w:sz w:val="24"/>
          <w:szCs w:val="24"/>
        </w:rPr>
        <w:t>a</w:t>
      </w:r>
      <w:r w:rsidR="00A13FD5">
        <w:rPr>
          <w:rFonts w:ascii="Times New Roman" w:hAnsi="Times New Roman" w:cs="Times New Roman"/>
          <w:sz w:val="24"/>
          <w:szCs w:val="24"/>
        </w:rPr>
        <w:t xml:space="preserve"> fruição</w:t>
      </w:r>
      <w:r>
        <w:rPr>
          <w:rFonts w:ascii="Times New Roman" w:hAnsi="Times New Roman" w:cs="Times New Roman"/>
          <w:sz w:val="24"/>
          <w:szCs w:val="24"/>
        </w:rPr>
        <w:t>, o professor deve ter o cuidado</w:t>
      </w:r>
      <w:r w:rsidR="00A13FD5">
        <w:rPr>
          <w:rFonts w:ascii="Times New Roman" w:hAnsi="Times New Roman" w:cs="Times New Roman"/>
          <w:sz w:val="24"/>
          <w:szCs w:val="24"/>
        </w:rPr>
        <w:t xml:space="preserve"> </w:t>
      </w:r>
      <w:r>
        <w:rPr>
          <w:rFonts w:ascii="Times New Roman" w:hAnsi="Times New Roman" w:cs="Times New Roman"/>
          <w:sz w:val="24"/>
          <w:szCs w:val="24"/>
        </w:rPr>
        <w:t>de conhecer variados</w:t>
      </w:r>
      <w:r w:rsidR="00A13FD5">
        <w:rPr>
          <w:rFonts w:ascii="Times New Roman" w:hAnsi="Times New Roman" w:cs="Times New Roman"/>
          <w:sz w:val="24"/>
          <w:szCs w:val="24"/>
        </w:rPr>
        <w:t xml:space="preserve"> acervo</w:t>
      </w:r>
      <w:r>
        <w:rPr>
          <w:rFonts w:ascii="Times New Roman" w:hAnsi="Times New Roman" w:cs="Times New Roman"/>
          <w:sz w:val="24"/>
          <w:szCs w:val="24"/>
        </w:rPr>
        <w:t xml:space="preserve">s </w:t>
      </w:r>
      <w:r w:rsidR="00A13FD5">
        <w:rPr>
          <w:rFonts w:ascii="Times New Roman" w:hAnsi="Times New Roman" w:cs="Times New Roman"/>
          <w:sz w:val="24"/>
          <w:szCs w:val="24"/>
        </w:rPr>
        <w:t>literário</w:t>
      </w:r>
      <w:r>
        <w:rPr>
          <w:rFonts w:ascii="Times New Roman" w:hAnsi="Times New Roman" w:cs="Times New Roman"/>
          <w:sz w:val="24"/>
          <w:szCs w:val="24"/>
        </w:rPr>
        <w:t>s</w:t>
      </w:r>
      <w:r w:rsidR="00A13FD5">
        <w:rPr>
          <w:rFonts w:ascii="Times New Roman" w:hAnsi="Times New Roman" w:cs="Times New Roman"/>
          <w:sz w:val="24"/>
          <w:szCs w:val="24"/>
        </w:rPr>
        <w:t xml:space="preserve"> e suas formas de práticas e inclusão delas em seus planejamentos, para que</w:t>
      </w:r>
      <w:r>
        <w:rPr>
          <w:rFonts w:ascii="Times New Roman" w:hAnsi="Times New Roman" w:cs="Times New Roman"/>
          <w:sz w:val="24"/>
          <w:szCs w:val="24"/>
        </w:rPr>
        <w:t xml:space="preserve"> as </w:t>
      </w:r>
      <w:r w:rsidR="00C77DA4">
        <w:rPr>
          <w:rFonts w:ascii="Times New Roman" w:hAnsi="Times New Roman" w:cs="Times New Roman"/>
          <w:sz w:val="24"/>
          <w:szCs w:val="24"/>
        </w:rPr>
        <w:t>práticas</w:t>
      </w:r>
      <w:r>
        <w:rPr>
          <w:rFonts w:ascii="Times New Roman" w:hAnsi="Times New Roman" w:cs="Times New Roman"/>
          <w:sz w:val="24"/>
          <w:szCs w:val="24"/>
        </w:rPr>
        <w:t xml:space="preserve"> com </w:t>
      </w:r>
      <w:r w:rsidR="00C77DA4">
        <w:rPr>
          <w:rFonts w:ascii="Times New Roman" w:hAnsi="Times New Roman" w:cs="Times New Roman"/>
          <w:sz w:val="24"/>
          <w:szCs w:val="24"/>
        </w:rPr>
        <w:t>os livros literários</w:t>
      </w:r>
      <w:r w:rsidR="00A13FD5">
        <w:rPr>
          <w:rFonts w:ascii="Times New Roman" w:hAnsi="Times New Roman" w:cs="Times New Roman"/>
          <w:sz w:val="24"/>
          <w:szCs w:val="24"/>
        </w:rPr>
        <w:t xml:space="preserve"> não sejam </w:t>
      </w:r>
      <w:r w:rsidR="00C77DA4">
        <w:rPr>
          <w:rFonts w:ascii="Times New Roman" w:hAnsi="Times New Roman" w:cs="Times New Roman"/>
          <w:sz w:val="24"/>
          <w:szCs w:val="24"/>
        </w:rPr>
        <w:t>somente instrumentalizados e reduzidos</w:t>
      </w:r>
      <w:r>
        <w:rPr>
          <w:rFonts w:ascii="Times New Roman" w:hAnsi="Times New Roman" w:cs="Times New Roman"/>
          <w:sz w:val="24"/>
          <w:szCs w:val="24"/>
        </w:rPr>
        <w:t xml:space="preserve"> para</w:t>
      </w:r>
      <w:r w:rsidR="00A13FD5">
        <w:rPr>
          <w:rFonts w:ascii="Times New Roman" w:hAnsi="Times New Roman" w:cs="Times New Roman"/>
          <w:sz w:val="24"/>
          <w:szCs w:val="24"/>
        </w:rPr>
        <w:t xml:space="preserve"> a execução de atividade</w:t>
      </w:r>
      <w:r>
        <w:rPr>
          <w:rFonts w:ascii="Times New Roman" w:hAnsi="Times New Roman" w:cs="Times New Roman"/>
          <w:sz w:val="24"/>
          <w:szCs w:val="24"/>
        </w:rPr>
        <w:t xml:space="preserve">s didáticas </w:t>
      </w:r>
      <w:proofErr w:type="spellStart"/>
      <w:r>
        <w:rPr>
          <w:rFonts w:ascii="Times New Roman" w:hAnsi="Times New Roman" w:cs="Times New Roman"/>
          <w:sz w:val="24"/>
          <w:szCs w:val="24"/>
        </w:rPr>
        <w:t>pedagogizantes</w:t>
      </w:r>
      <w:proofErr w:type="spellEnd"/>
      <w:r w:rsidR="00A13FD5">
        <w:rPr>
          <w:rFonts w:ascii="Times New Roman" w:hAnsi="Times New Roman" w:cs="Times New Roman"/>
          <w:sz w:val="24"/>
          <w:szCs w:val="24"/>
        </w:rPr>
        <w:t xml:space="preserve"> </w:t>
      </w:r>
      <w:r w:rsidR="00C77DA4">
        <w:rPr>
          <w:rFonts w:ascii="Times New Roman" w:hAnsi="Times New Roman" w:cs="Times New Roman"/>
          <w:sz w:val="24"/>
          <w:szCs w:val="24"/>
        </w:rPr>
        <w:t>e</w:t>
      </w:r>
      <w:r w:rsidR="00A13FD5">
        <w:rPr>
          <w:rFonts w:ascii="Times New Roman" w:hAnsi="Times New Roman" w:cs="Times New Roman"/>
          <w:sz w:val="24"/>
          <w:szCs w:val="24"/>
        </w:rPr>
        <w:t>specífic</w:t>
      </w:r>
      <w:r>
        <w:rPr>
          <w:rFonts w:ascii="Times New Roman" w:hAnsi="Times New Roman" w:cs="Times New Roman"/>
          <w:sz w:val="24"/>
          <w:szCs w:val="24"/>
        </w:rPr>
        <w:t>as</w:t>
      </w:r>
      <w:r w:rsidR="00A13FD5">
        <w:rPr>
          <w:rFonts w:ascii="Times New Roman" w:hAnsi="Times New Roman" w:cs="Times New Roman"/>
          <w:sz w:val="24"/>
          <w:szCs w:val="24"/>
        </w:rPr>
        <w:t xml:space="preserve">, </w:t>
      </w:r>
      <w:r>
        <w:rPr>
          <w:rFonts w:ascii="Times New Roman" w:hAnsi="Times New Roman" w:cs="Times New Roman"/>
          <w:sz w:val="24"/>
          <w:szCs w:val="24"/>
        </w:rPr>
        <w:t>que tiram da criança as possibilidades criadoras em sua com os</w:t>
      </w:r>
      <w:r w:rsidR="00A13FD5">
        <w:rPr>
          <w:rFonts w:ascii="Times New Roman" w:hAnsi="Times New Roman" w:cs="Times New Roman"/>
          <w:sz w:val="24"/>
          <w:szCs w:val="24"/>
        </w:rPr>
        <w:t xml:space="preserve"> livro</w:t>
      </w:r>
      <w:r>
        <w:rPr>
          <w:rFonts w:ascii="Times New Roman" w:hAnsi="Times New Roman" w:cs="Times New Roman"/>
          <w:sz w:val="24"/>
          <w:szCs w:val="24"/>
        </w:rPr>
        <w:t>s</w:t>
      </w:r>
      <w:r w:rsidR="00A13FD5">
        <w:rPr>
          <w:rFonts w:ascii="Times New Roman" w:hAnsi="Times New Roman" w:cs="Times New Roman"/>
          <w:sz w:val="24"/>
          <w:szCs w:val="24"/>
        </w:rPr>
        <w:t xml:space="preserve">. </w:t>
      </w:r>
      <w:r>
        <w:rPr>
          <w:rFonts w:ascii="Times New Roman" w:hAnsi="Times New Roman" w:cs="Times New Roman"/>
          <w:sz w:val="24"/>
          <w:szCs w:val="24"/>
        </w:rPr>
        <w:t>A escolha do material literário a ser oferecida para as crianças tem que ser cuidadosa</w:t>
      </w:r>
      <w:r w:rsidR="00B742BC">
        <w:rPr>
          <w:rFonts w:ascii="Times New Roman" w:hAnsi="Times New Roman" w:cs="Times New Roman"/>
          <w:sz w:val="24"/>
          <w:szCs w:val="24"/>
        </w:rPr>
        <w:t>, para que os livros não se tornem meros coadjuvantes dos processos de aprender, assim como nos comunica Adair</w:t>
      </w:r>
      <w:r>
        <w:rPr>
          <w:rFonts w:ascii="Times New Roman" w:hAnsi="Times New Roman" w:cs="Times New Roman"/>
          <w:sz w:val="24"/>
          <w:szCs w:val="24"/>
        </w:rPr>
        <w:t xml:space="preserve"> </w:t>
      </w:r>
      <w:proofErr w:type="spellStart"/>
      <w:r w:rsidR="00C44F72">
        <w:rPr>
          <w:rFonts w:ascii="Times New Roman" w:hAnsi="Times New Roman" w:cs="Times New Roman"/>
          <w:sz w:val="24"/>
          <w:szCs w:val="24"/>
        </w:rPr>
        <w:t>Neitzel</w:t>
      </w:r>
      <w:proofErr w:type="spellEnd"/>
      <w:r w:rsidR="00C44F72">
        <w:rPr>
          <w:rFonts w:ascii="Times New Roman" w:hAnsi="Times New Roman" w:cs="Times New Roman"/>
          <w:sz w:val="24"/>
          <w:szCs w:val="24"/>
        </w:rPr>
        <w:t xml:space="preserve"> </w:t>
      </w:r>
      <w:r w:rsidR="00CF1343">
        <w:rPr>
          <w:rFonts w:ascii="Times New Roman" w:hAnsi="Times New Roman" w:cs="Times New Roman"/>
          <w:sz w:val="24"/>
          <w:szCs w:val="24"/>
        </w:rPr>
        <w:t>(2008</w:t>
      </w:r>
      <w:r w:rsidR="00B742BC">
        <w:rPr>
          <w:rFonts w:ascii="Times New Roman" w:hAnsi="Times New Roman" w:cs="Times New Roman"/>
          <w:sz w:val="24"/>
          <w:szCs w:val="24"/>
        </w:rPr>
        <w:t>)</w:t>
      </w:r>
      <w:r w:rsidR="00CF1343">
        <w:rPr>
          <w:rFonts w:ascii="Times New Roman" w:hAnsi="Times New Roman" w:cs="Times New Roman"/>
          <w:sz w:val="24"/>
          <w:szCs w:val="24"/>
        </w:rPr>
        <w:t xml:space="preserve"> </w:t>
      </w:r>
      <w:r w:rsidR="00B742BC">
        <w:rPr>
          <w:rFonts w:ascii="Times New Roman" w:hAnsi="Times New Roman" w:cs="Times New Roman"/>
          <w:sz w:val="24"/>
          <w:szCs w:val="24"/>
        </w:rPr>
        <w:t xml:space="preserve">quando </w:t>
      </w:r>
      <w:r w:rsidR="00C44F72">
        <w:rPr>
          <w:rFonts w:ascii="Times New Roman" w:hAnsi="Times New Roman" w:cs="Times New Roman"/>
          <w:sz w:val="24"/>
          <w:szCs w:val="24"/>
        </w:rPr>
        <w:t>ressalta</w:t>
      </w:r>
      <w:r w:rsidR="00B742BC">
        <w:rPr>
          <w:rFonts w:ascii="Times New Roman" w:hAnsi="Times New Roman" w:cs="Times New Roman"/>
          <w:sz w:val="24"/>
          <w:szCs w:val="24"/>
        </w:rPr>
        <w:t xml:space="preserve"> que</w:t>
      </w:r>
      <w:r w:rsidR="00C44F72">
        <w:rPr>
          <w:rFonts w:ascii="Times New Roman" w:hAnsi="Times New Roman" w:cs="Times New Roman"/>
          <w:sz w:val="24"/>
          <w:szCs w:val="24"/>
        </w:rPr>
        <w:t xml:space="preserve"> </w:t>
      </w:r>
      <w:r w:rsidR="00CF1343">
        <w:rPr>
          <w:rFonts w:ascii="Times New Roman" w:hAnsi="Times New Roman" w:cs="Times New Roman"/>
          <w:sz w:val="24"/>
          <w:szCs w:val="24"/>
        </w:rPr>
        <w:t>“o livro usado prioritariamente como estratégia de ensino, ou seja, para ensinar componentes curriculares, ou ainda para reforçar valores, como é o caso de fábulas, ele deixa de ser um elemento de prazer e de fruição para a criança e passa a ser visto como um objeto de doutrinamento”</w:t>
      </w:r>
      <w:r w:rsidR="00C77DA4">
        <w:rPr>
          <w:rFonts w:ascii="Times New Roman" w:hAnsi="Times New Roman" w:cs="Times New Roman"/>
          <w:sz w:val="24"/>
          <w:szCs w:val="24"/>
        </w:rPr>
        <w:t xml:space="preserve"> </w:t>
      </w:r>
      <w:r w:rsidR="00B742BC">
        <w:rPr>
          <w:rFonts w:ascii="Times New Roman" w:hAnsi="Times New Roman" w:cs="Times New Roman"/>
          <w:sz w:val="24"/>
          <w:szCs w:val="24"/>
        </w:rPr>
        <w:t>(p. 763)</w:t>
      </w:r>
    </w:p>
    <w:p w:rsidR="00A67C81" w:rsidRDefault="001A60E3" w:rsidP="001B300A">
      <w:pPr>
        <w:spacing w:line="360" w:lineRule="auto"/>
        <w:ind w:firstLine="708"/>
        <w:jc w:val="both"/>
        <w:rPr>
          <w:ins w:id="7" w:author="Maria Laura P. S." w:date="2018-05-18T13:40:00Z"/>
          <w:rFonts w:ascii="Times New Roman" w:hAnsi="Times New Roman" w:cs="Times New Roman"/>
          <w:sz w:val="24"/>
          <w:szCs w:val="24"/>
        </w:rPr>
      </w:pPr>
      <w:r>
        <w:rPr>
          <w:rFonts w:ascii="Times New Roman" w:hAnsi="Times New Roman" w:cs="Times New Roman"/>
          <w:sz w:val="24"/>
          <w:szCs w:val="24"/>
        </w:rPr>
        <w:t xml:space="preserve">Esta mediação </w:t>
      </w:r>
      <w:r w:rsidR="005E3835" w:rsidRPr="005E3835">
        <w:rPr>
          <w:rFonts w:ascii="Times New Roman" w:hAnsi="Times New Roman" w:cs="Times New Roman"/>
          <w:sz w:val="24"/>
          <w:szCs w:val="24"/>
        </w:rPr>
        <w:t xml:space="preserve">de práticas e vivências asseguram descobertas e conhecimentos em diversas dimensões em termos sociais e cognitivos na criança, </w:t>
      </w:r>
      <w:r>
        <w:rPr>
          <w:rFonts w:ascii="Times New Roman" w:hAnsi="Times New Roman" w:cs="Times New Roman"/>
          <w:sz w:val="24"/>
          <w:szCs w:val="24"/>
        </w:rPr>
        <w:t>s</w:t>
      </w:r>
      <w:r w:rsidR="005E3835" w:rsidRPr="005E3835">
        <w:rPr>
          <w:rFonts w:ascii="Times New Roman" w:hAnsi="Times New Roman" w:cs="Times New Roman"/>
          <w:sz w:val="24"/>
          <w:szCs w:val="24"/>
        </w:rPr>
        <w:t xml:space="preserve">egundo Carvalho e </w:t>
      </w:r>
      <w:proofErr w:type="spellStart"/>
      <w:r w:rsidR="005E3835" w:rsidRPr="005E3835">
        <w:rPr>
          <w:rFonts w:ascii="Times New Roman" w:hAnsi="Times New Roman" w:cs="Times New Roman"/>
          <w:sz w:val="24"/>
          <w:szCs w:val="24"/>
        </w:rPr>
        <w:t>Neitzel</w:t>
      </w:r>
      <w:proofErr w:type="spellEnd"/>
      <w:r w:rsidR="005E3835" w:rsidRPr="005E3835">
        <w:rPr>
          <w:rFonts w:ascii="Times New Roman" w:hAnsi="Times New Roman" w:cs="Times New Roman"/>
          <w:sz w:val="24"/>
          <w:szCs w:val="24"/>
        </w:rPr>
        <w:t xml:space="preserve"> (2008</w:t>
      </w:r>
      <w:r w:rsidR="00A67C81">
        <w:rPr>
          <w:rFonts w:ascii="Times New Roman" w:hAnsi="Times New Roman" w:cs="Times New Roman"/>
          <w:sz w:val="24"/>
          <w:szCs w:val="24"/>
        </w:rPr>
        <w:t>)</w:t>
      </w:r>
      <w:r w:rsidR="005E3835" w:rsidRPr="005E3835">
        <w:rPr>
          <w:rFonts w:ascii="Times New Roman" w:hAnsi="Times New Roman" w:cs="Times New Roman"/>
          <w:sz w:val="24"/>
          <w:szCs w:val="24"/>
        </w:rPr>
        <w:t xml:space="preserve"> “para que o leitor possa adentrar os interstícios da obra, ele precisa se manter receptivo a ela, cabendo ao professor descobrir alternativas que aproximem a criança do livro”</w:t>
      </w:r>
      <w:r w:rsidR="00C77DA4">
        <w:rPr>
          <w:rFonts w:ascii="Times New Roman" w:hAnsi="Times New Roman" w:cs="Times New Roman"/>
          <w:sz w:val="24"/>
          <w:szCs w:val="24"/>
        </w:rPr>
        <w:t xml:space="preserve"> </w:t>
      </w:r>
      <w:r w:rsidR="00A67C81">
        <w:rPr>
          <w:rFonts w:ascii="Times New Roman" w:hAnsi="Times New Roman" w:cs="Times New Roman"/>
          <w:sz w:val="24"/>
          <w:szCs w:val="24"/>
        </w:rPr>
        <w:t>(</w:t>
      </w:r>
      <w:r w:rsidR="00C77DA4">
        <w:rPr>
          <w:rFonts w:ascii="Times New Roman" w:hAnsi="Times New Roman" w:cs="Times New Roman"/>
          <w:sz w:val="24"/>
          <w:szCs w:val="24"/>
        </w:rPr>
        <w:t>p. 764),</w:t>
      </w:r>
      <w:r>
        <w:rPr>
          <w:rFonts w:ascii="Times New Roman" w:hAnsi="Times New Roman" w:cs="Times New Roman"/>
          <w:sz w:val="24"/>
          <w:szCs w:val="24"/>
        </w:rPr>
        <w:t xml:space="preserve"> </w:t>
      </w:r>
      <w:r w:rsidR="00A67C81">
        <w:rPr>
          <w:rFonts w:ascii="Times New Roman" w:hAnsi="Times New Roman" w:cs="Times New Roman"/>
          <w:sz w:val="24"/>
          <w:szCs w:val="24"/>
        </w:rPr>
        <w:t>O</w:t>
      </w:r>
      <w:r>
        <w:rPr>
          <w:rFonts w:ascii="Times New Roman" w:hAnsi="Times New Roman" w:cs="Times New Roman"/>
          <w:sz w:val="24"/>
          <w:szCs w:val="24"/>
        </w:rPr>
        <w:t xml:space="preserve">s livros </w:t>
      </w:r>
      <w:r w:rsidR="00A67C81">
        <w:rPr>
          <w:rFonts w:ascii="Times New Roman" w:hAnsi="Times New Roman" w:cs="Times New Roman"/>
          <w:sz w:val="24"/>
          <w:szCs w:val="24"/>
        </w:rPr>
        <w:t xml:space="preserve">literários colaboram para que </w:t>
      </w:r>
      <w:r>
        <w:rPr>
          <w:rFonts w:ascii="Times New Roman" w:hAnsi="Times New Roman" w:cs="Times New Roman"/>
          <w:sz w:val="24"/>
          <w:szCs w:val="24"/>
        </w:rPr>
        <w:t xml:space="preserve">o professor </w:t>
      </w:r>
      <w:r w:rsidR="00484913">
        <w:rPr>
          <w:rFonts w:ascii="Times New Roman" w:hAnsi="Times New Roman" w:cs="Times New Roman"/>
          <w:sz w:val="24"/>
          <w:szCs w:val="24"/>
        </w:rPr>
        <w:t>amplie o</w:t>
      </w:r>
      <w:r>
        <w:rPr>
          <w:rFonts w:ascii="Times New Roman" w:hAnsi="Times New Roman" w:cs="Times New Roman"/>
          <w:sz w:val="24"/>
          <w:szCs w:val="24"/>
        </w:rPr>
        <w:t xml:space="preserve"> campo de opções com diversos suportes da escrita</w:t>
      </w:r>
      <w:r w:rsidR="00A67C81">
        <w:rPr>
          <w:rFonts w:ascii="Times New Roman" w:hAnsi="Times New Roman" w:cs="Times New Roman"/>
          <w:sz w:val="24"/>
          <w:szCs w:val="24"/>
        </w:rPr>
        <w:t xml:space="preserve"> e leitura</w:t>
      </w:r>
      <w:r>
        <w:rPr>
          <w:rFonts w:ascii="Times New Roman" w:hAnsi="Times New Roman" w:cs="Times New Roman"/>
          <w:sz w:val="24"/>
          <w:szCs w:val="24"/>
        </w:rPr>
        <w:t xml:space="preserve">, </w:t>
      </w:r>
      <w:r w:rsidR="00A67C81">
        <w:rPr>
          <w:rFonts w:ascii="Times New Roman" w:hAnsi="Times New Roman" w:cs="Times New Roman"/>
          <w:sz w:val="24"/>
          <w:szCs w:val="24"/>
        </w:rPr>
        <w:t>e assim ampliar também os</w:t>
      </w:r>
      <w:r w:rsidR="00C77DA4">
        <w:rPr>
          <w:rFonts w:ascii="Times New Roman" w:hAnsi="Times New Roman" w:cs="Times New Roman"/>
          <w:sz w:val="24"/>
          <w:szCs w:val="24"/>
        </w:rPr>
        <w:t xml:space="preserve"> </w:t>
      </w:r>
      <w:r>
        <w:rPr>
          <w:rFonts w:ascii="Times New Roman" w:hAnsi="Times New Roman" w:cs="Times New Roman"/>
          <w:sz w:val="24"/>
          <w:szCs w:val="24"/>
        </w:rPr>
        <w:t>caminho</w:t>
      </w:r>
      <w:r w:rsidR="00A67C81">
        <w:rPr>
          <w:rFonts w:ascii="Times New Roman" w:hAnsi="Times New Roman" w:cs="Times New Roman"/>
          <w:sz w:val="24"/>
          <w:szCs w:val="24"/>
        </w:rPr>
        <w:t>s possíveis para práticas</w:t>
      </w:r>
      <w:r w:rsidR="00C77DA4">
        <w:rPr>
          <w:rFonts w:ascii="Times New Roman" w:hAnsi="Times New Roman" w:cs="Times New Roman"/>
          <w:sz w:val="24"/>
          <w:szCs w:val="24"/>
        </w:rPr>
        <w:t xml:space="preserve"> </w:t>
      </w:r>
      <w:r w:rsidR="00A67C81">
        <w:rPr>
          <w:rFonts w:ascii="Times New Roman" w:hAnsi="Times New Roman" w:cs="Times New Roman"/>
          <w:sz w:val="24"/>
          <w:szCs w:val="24"/>
        </w:rPr>
        <w:t>de</w:t>
      </w:r>
      <w:r>
        <w:rPr>
          <w:rFonts w:ascii="Times New Roman" w:hAnsi="Times New Roman" w:cs="Times New Roman"/>
          <w:sz w:val="24"/>
          <w:szCs w:val="24"/>
        </w:rPr>
        <w:t xml:space="preserve"> letramento, </w:t>
      </w:r>
      <w:r w:rsidR="00A67C81">
        <w:rPr>
          <w:rFonts w:ascii="Times New Roman" w:hAnsi="Times New Roman" w:cs="Times New Roman"/>
          <w:sz w:val="24"/>
          <w:szCs w:val="24"/>
        </w:rPr>
        <w:t xml:space="preserve">na brincadeira </w:t>
      </w:r>
      <w:r>
        <w:rPr>
          <w:rFonts w:ascii="Times New Roman" w:hAnsi="Times New Roman" w:cs="Times New Roman"/>
          <w:sz w:val="24"/>
          <w:szCs w:val="24"/>
        </w:rPr>
        <w:t xml:space="preserve">com textos orais, </w:t>
      </w:r>
      <w:r w:rsidR="00E55F58">
        <w:rPr>
          <w:rFonts w:ascii="Times New Roman" w:hAnsi="Times New Roman" w:cs="Times New Roman"/>
          <w:sz w:val="24"/>
          <w:szCs w:val="24"/>
        </w:rPr>
        <w:t>explora</w:t>
      </w:r>
      <w:r w:rsidR="00A67C81">
        <w:rPr>
          <w:rFonts w:ascii="Times New Roman" w:hAnsi="Times New Roman" w:cs="Times New Roman"/>
          <w:sz w:val="24"/>
          <w:szCs w:val="24"/>
        </w:rPr>
        <w:t>ndo as rimas de</w:t>
      </w:r>
      <w:r w:rsidR="00E55F58">
        <w:rPr>
          <w:rFonts w:ascii="Times New Roman" w:hAnsi="Times New Roman" w:cs="Times New Roman"/>
          <w:sz w:val="24"/>
          <w:szCs w:val="24"/>
        </w:rPr>
        <w:t xml:space="preserve"> quadrinhas</w:t>
      </w:r>
      <w:r w:rsidR="00A67C81">
        <w:rPr>
          <w:rFonts w:ascii="Times New Roman" w:hAnsi="Times New Roman" w:cs="Times New Roman"/>
          <w:sz w:val="24"/>
          <w:szCs w:val="24"/>
        </w:rPr>
        <w:t xml:space="preserve">, </w:t>
      </w:r>
      <w:r w:rsidR="00E55F58">
        <w:rPr>
          <w:rFonts w:ascii="Times New Roman" w:hAnsi="Times New Roman" w:cs="Times New Roman"/>
          <w:sz w:val="24"/>
          <w:szCs w:val="24"/>
        </w:rPr>
        <w:t>parlendas e brincadeiras cantadas,</w:t>
      </w:r>
      <w:r w:rsidR="00A67C81">
        <w:rPr>
          <w:rFonts w:ascii="Times New Roman" w:hAnsi="Times New Roman" w:cs="Times New Roman"/>
          <w:sz w:val="24"/>
          <w:szCs w:val="24"/>
        </w:rPr>
        <w:t xml:space="preserve"> valorizando a “</w:t>
      </w:r>
      <w:r w:rsidR="00E55F58">
        <w:rPr>
          <w:rFonts w:ascii="Times New Roman" w:hAnsi="Times New Roman" w:cs="Times New Roman"/>
          <w:sz w:val="24"/>
          <w:szCs w:val="24"/>
        </w:rPr>
        <w:t>expressão oral das narrativas infantis desde muito cedo, utilizando-se para tanto um momento privilegiado da jornada diária que é a roda de histórias” (AUGUSTO, 2011, p. 57)</w:t>
      </w:r>
      <w:r w:rsidR="00A67C81">
        <w:rPr>
          <w:rFonts w:ascii="Times New Roman" w:hAnsi="Times New Roman" w:cs="Times New Roman"/>
          <w:sz w:val="24"/>
          <w:szCs w:val="24"/>
        </w:rPr>
        <w:t>, por exemplo, entre outras tantas possibilidades de exploração de material literário em seu cotidiano</w:t>
      </w:r>
      <w:r w:rsidR="00E81451">
        <w:rPr>
          <w:rFonts w:ascii="Times New Roman" w:hAnsi="Times New Roman" w:cs="Times New Roman"/>
          <w:sz w:val="24"/>
          <w:szCs w:val="24"/>
        </w:rPr>
        <w:t>.</w:t>
      </w:r>
    </w:p>
    <w:p w:rsidR="003B7E32" w:rsidRDefault="00E55F58" w:rsidP="003B7E3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A67C81">
        <w:rPr>
          <w:rFonts w:ascii="Times New Roman" w:hAnsi="Times New Roman" w:cs="Times New Roman"/>
          <w:sz w:val="24"/>
          <w:szCs w:val="24"/>
        </w:rPr>
        <w:t xml:space="preserve">Essas propostas que valorizam a expressão oral das crianças vão ao encontro com o pensamento de </w:t>
      </w:r>
      <w:r>
        <w:rPr>
          <w:rFonts w:ascii="Times New Roman" w:hAnsi="Times New Roman" w:cs="Times New Roman"/>
          <w:sz w:val="24"/>
          <w:szCs w:val="24"/>
        </w:rPr>
        <w:t>Piaget (</w:t>
      </w:r>
      <w:r w:rsidRPr="00E55F58">
        <w:rPr>
          <w:rFonts w:ascii="Times New Roman" w:hAnsi="Times New Roman" w:cs="Times New Roman"/>
          <w:i/>
          <w:sz w:val="24"/>
          <w:szCs w:val="24"/>
        </w:rPr>
        <w:t>apud</w:t>
      </w:r>
      <w:r>
        <w:rPr>
          <w:rFonts w:ascii="Times New Roman" w:hAnsi="Times New Roman" w:cs="Times New Roman"/>
          <w:sz w:val="24"/>
          <w:szCs w:val="24"/>
        </w:rPr>
        <w:t xml:space="preserve"> Souza, 2016, p. 91) </w:t>
      </w:r>
      <w:r w:rsidR="00A67C81">
        <w:rPr>
          <w:rFonts w:ascii="Times New Roman" w:hAnsi="Times New Roman" w:cs="Times New Roman"/>
          <w:sz w:val="24"/>
          <w:szCs w:val="24"/>
        </w:rPr>
        <w:t>que destaca a importância</w:t>
      </w:r>
      <w:r w:rsidRPr="00E55F58">
        <w:rPr>
          <w:rFonts w:ascii="Times New Roman" w:hAnsi="Times New Roman" w:cs="Times New Roman"/>
          <w:sz w:val="24"/>
          <w:szCs w:val="24"/>
        </w:rPr>
        <w:t xml:space="preserve"> </w:t>
      </w:r>
      <w:r w:rsidR="00A67C81">
        <w:rPr>
          <w:rFonts w:ascii="Times New Roman" w:hAnsi="Times New Roman" w:cs="Times New Roman"/>
          <w:sz w:val="24"/>
          <w:szCs w:val="24"/>
        </w:rPr>
        <w:t>d</w:t>
      </w:r>
      <w:r w:rsidRPr="00E55F58">
        <w:rPr>
          <w:rFonts w:ascii="Times New Roman" w:hAnsi="Times New Roman" w:cs="Times New Roman"/>
          <w:sz w:val="24"/>
          <w:szCs w:val="24"/>
        </w:rPr>
        <w:t xml:space="preserve">a palavra </w:t>
      </w:r>
      <w:r w:rsidR="00A67C81">
        <w:rPr>
          <w:rFonts w:ascii="Times New Roman" w:hAnsi="Times New Roman" w:cs="Times New Roman"/>
          <w:sz w:val="24"/>
          <w:szCs w:val="24"/>
        </w:rPr>
        <w:t xml:space="preserve">como </w:t>
      </w:r>
      <w:r w:rsidRPr="00E55F58">
        <w:rPr>
          <w:rFonts w:ascii="Times New Roman" w:hAnsi="Times New Roman" w:cs="Times New Roman"/>
          <w:sz w:val="24"/>
          <w:szCs w:val="24"/>
        </w:rPr>
        <w:t>a represent</w:t>
      </w:r>
      <w:r>
        <w:rPr>
          <w:rFonts w:ascii="Times New Roman" w:hAnsi="Times New Roman" w:cs="Times New Roman"/>
          <w:sz w:val="24"/>
          <w:szCs w:val="24"/>
        </w:rPr>
        <w:t xml:space="preserve">ação simbólica de um pensamento, </w:t>
      </w:r>
      <w:r w:rsidR="00A67C81">
        <w:rPr>
          <w:rFonts w:ascii="Times New Roman" w:hAnsi="Times New Roman" w:cs="Times New Roman"/>
          <w:sz w:val="24"/>
          <w:szCs w:val="24"/>
        </w:rPr>
        <w:t xml:space="preserve">assim </w:t>
      </w:r>
      <w:r>
        <w:rPr>
          <w:rFonts w:ascii="Times New Roman" w:hAnsi="Times New Roman" w:cs="Times New Roman"/>
          <w:sz w:val="24"/>
          <w:szCs w:val="24"/>
        </w:rPr>
        <w:t xml:space="preserve">o professor deve assegurar espaços </w:t>
      </w:r>
      <w:r w:rsidR="00A67C81">
        <w:rPr>
          <w:rFonts w:ascii="Times New Roman" w:hAnsi="Times New Roman" w:cs="Times New Roman"/>
          <w:sz w:val="24"/>
          <w:szCs w:val="24"/>
        </w:rPr>
        <w:t xml:space="preserve">de </w:t>
      </w:r>
      <w:r>
        <w:rPr>
          <w:rFonts w:ascii="Times New Roman" w:hAnsi="Times New Roman" w:cs="Times New Roman"/>
          <w:sz w:val="24"/>
          <w:szCs w:val="24"/>
        </w:rPr>
        <w:t xml:space="preserve">fala </w:t>
      </w:r>
      <w:r w:rsidR="00A67C81">
        <w:rPr>
          <w:rFonts w:ascii="Times New Roman" w:hAnsi="Times New Roman" w:cs="Times New Roman"/>
          <w:sz w:val="24"/>
          <w:szCs w:val="24"/>
        </w:rPr>
        <w:t xml:space="preserve">para </w:t>
      </w:r>
      <w:r>
        <w:rPr>
          <w:rFonts w:ascii="Times New Roman" w:hAnsi="Times New Roman" w:cs="Times New Roman"/>
          <w:sz w:val="24"/>
          <w:szCs w:val="24"/>
        </w:rPr>
        <w:t>as crianças e valorizar</w:t>
      </w:r>
      <w:r w:rsidR="00A67C81">
        <w:rPr>
          <w:rFonts w:ascii="Times New Roman" w:hAnsi="Times New Roman" w:cs="Times New Roman"/>
          <w:sz w:val="24"/>
          <w:szCs w:val="24"/>
        </w:rPr>
        <w:t xml:space="preserve"> esses</w:t>
      </w:r>
      <w:r>
        <w:rPr>
          <w:rFonts w:ascii="Times New Roman" w:hAnsi="Times New Roman" w:cs="Times New Roman"/>
          <w:sz w:val="24"/>
          <w:szCs w:val="24"/>
        </w:rPr>
        <w:t xml:space="preserve"> momentos de rodas de conversas e de escuta, otimizando suas representações, organizações de pensamento e linguagem oral</w:t>
      </w:r>
      <w:r w:rsidR="00FD7BBD">
        <w:rPr>
          <w:rFonts w:ascii="Times New Roman" w:hAnsi="Times New Roman" w:cs="Times New Roman"/>
          <w:sz w:val="24"/>
          <w:szCs w:val="24"/>
        </w:rPr>
        <w:t xml:space="preserve">, pois é a partir da fala que a criança estabelece novas conexões chamadas de ênfase simbólica “significa estabelecer uma </w:t>
      </w:r>
      <w:r w:rsidR="00FD7BBD">
        <w:rPr>
          <w:rFonts w:ascii="Times New Roman" w:hAnsi="Times New Roman" w:cs="Times New Roman"/>
          <w:sz w:val="24"/>
          <w:szCs w:val="24"/>
        </w:rPr>
        <w:lastRenderedPageBreak/>
        <w:t>conexão entre alguma coisa que a criança já conhece com outra desconhecida, fazendo uma analogia, um contraste, similaridade etc. Dessa forma, você pode ir construindo as palavras e os conceitos que a criança entende”</w:t>
      </w:r>
      <w:r w:rsidR="00FD7BBD" w:rsidRPr="005E3835">
        <w:rPr>
          <w:rFonts w:ascii="Times New Roman" w:hAnsi="Times New Roman" w:cs="Times New Roman"/>
          <w:sz w:val="24"/>
          <w:szCs w:val="24"/>
        </w:rPr>
        <w:t xml:space="preserve"> </w:t>
      </w:r>
      <w:r w:rsidR="00FD7BBD">
        <w:rPr>
          <w:rFonts w:ascii="Times New Roman" w:hAnsi="Times New Roman" w:cs="Times New Roman"/>
          <w:sz w:val="24"/>
          <w:szCs w:val="24"/>
        </w:rPr>
        <w:t>(MCGUINNESS, 2006, p. 62</w:t>
      </w:r>
      <w:r w:rsidR="00FD7BBD" w:rsidRPr="005E3835">
        <w:rPr>
          <w:rFonts w:ascii="Times New Roman" w:hAnsi="Times New Roman" w:cs="Times New Roman"/>
          <w:sz w:val="24"/>
          <w:szCs w:val="24"/>
        </w:rPr>
        <w:t>)</w:t>
      </w:r>
      <w:r w:rsidR="00FD7BBD">
        <w:rPr>
          <w:rFonts w:ascii="Times New Roman" w:hAnsi="Times New Roman" w:cs="Times New Roman"/>
          <w:sz w:val="24"/>
          <w:szCs w:val="24"/>
        </w:rPr>
        <w:t xml:space="preserve">. </w:t>
      </w:r>
    </w:p>
    <w:p w:rsidR="0028781A" w:rsidRDefault="005E4ADD" w:rsidP="0028781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w:t>
      </w:r>
      <w:r w:rsidR="0028781A">
        <w:rPr>
          <w:rFonts w:ascii="Times New Roman" w:hAnsi="Times New Roman" w:cs="Times New Roman"/>
          <w:sz w:val="24"/>
          <w:szCs w:val="24"/>
        </w:rPr>
        <w:t xml:space="preserve">odas as experiências das crianças devem ganhar visibilidade e serem valorizadas, e sobre este </w:t>
      </w:r>
      <w:r>
        <w:rPr>
          <w:rFonts w:ascii="Times New Roman" w:hAnsi="Times New Roman" w:cs="Times New Roman"/>
          <w:sz w:val="24"/>
          <w:szCs w:val="24"/>
        </w:rPr>
        <w:t xml:space="preserve">percurso no letramento literário, Ferreira e </w:t>
      </w:r>
      <w:proofErr w:type="spellStart"/>
      <w:r>
        <w:rPr>
          <w:rFonts w:ascii="Times New Roman" w:hAnsi="Times New Roman" w:cs="Times New Roman"/>
          <w:sz w:val="24"/>
          <w:szCs w:val="24"/>
        </w:rPr>
        <w:t>Teberosky</w:t>
      </w:r>
      <w:proofErr w:type="spellEnd"/>
      <w:r>
        <w:rPr>
          <w:rFonts w:ascii="Times New Roman" w:hAnsi="Times New Roman" w:cs="Times New Roman"/>
          <w:sz w:val="24"/>
          <w:szCs w:val="24"/>
        </w:rPr>
        <w:t xml:space="preserve"> (</w:t>
      </w:r>
      <w:r w:rsidRPr="00235ABD">
        <w:rPr>
          <w:rFonts w:ascii="Times New Roman" w:hAnsi="Times New Roman" w:cs="Times New Roman"/>
          <w:i/>
          <w:sz w:val="24"/>
          <w:szCs w:val="24"/>
        </w:rPr>
        <w:t>apud</w:t>
      </w:r>
      <w:r>
        <w:rPr>
          <w:rFonts w:ascii="Times New Roman" w:hAnsi="Times New Roman" w:cs="Times New Roman"/>
          <w:sz w:val="24"/>
          <w:szCs w:val="24"/>
        </w:rPr>
        <w:t xml:space="preserve"> AZENHA, 1997) nomeiam de percurso prévio a escolarização/alfabetização, que a aprendizagem implica uma história no interior do desenvolvimento individual da criança, existe um sujeito que busca a aquisição de conhecimento. </w:t>
      </w:r>
    </w:p>
    <w:p w:rsidR="00942EF7" w:rsidRDefault="00D240BF" w:rsidP="005E4AD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Aqui visto, um livro literário provido de educação estética diferencia-se dos demais, pois a sua essência está ligada a uma linguagem diferente e a uma experiência profunda com as descobertas de si do leitor. </w:t>
      </w:r>
      <w:r w:rsidR="00942EF7" w:rsidRPr="00BB18CE">
        <w:rPr>
          <w:rFonts w:ascii="Times New Roman" w:hAnsi="Times New Roman" w:cs="Times New Roman"/>
          <w:sz w:val="24"/>
          <w:szCs w:val="24"/>
        </w:rPr>
        <w:t xml:space="preserve"> </w:t>
      </w:r>
    </w:p>
    <w:p w:rsidR="0052726C" w:rsidRDefault="0052726C" w:rsidP="00D240BF">
      <w:pPr>
        <w:spacing w:line="360" w:lineRule="auto"/>
        <w:jc w:val="both"/>
        <w:rPr>
          <w:rFonts w:ascii="Times New Roman" w:hAnsi="Times New Roman" w:cs="Times New Roman"/>
          <w:sz w:val="24"/>
          <w:szCs w:val="24"/>
        </w:rPr>
      </w:pPr>
    </w:p>
    <w:p w:rsidR="00CE28A6" w:rsidRPr="00B7665F" w:rsidRDefault="00CE28A6" w:rsidP="005E3835">
      <w:pPr>
        <w:spacing w:line="360" w:lineRule="auto"/>
        <w:jc w:val="both"/>
        <w:rPr>
          <w:rFonts w:ascii="Times New Roman" w:hAnsi="Times New Roman" w:cs="Times New Roman"/>
          <w:sz w:val="24"/>
          <w:szCs w:val="24"/>
        </w:rPr>
      </w:pPr>
      <w:r w:rsidRPr="00043989">
        <w:rPr>
          <w:rFonts w:ascii="Times New Roman" w:hAnsi="Times New Roman" w:cs="Times New Roman"/>
          <w:b/>
          <w:sz w:val="24"/>
          <w:szCs w:val="24"/>
        </w:rPr>
        <w:t>CONSIDERAÇÕES FINAIS</w:t>
      </w:r>
    </w:p>
    <w:p w:rsidR="00B7665F" w:rsidRDefault="00B7665F" w:rsidP="00667A0D">
      <w:pPr>
        <w:spacing w:line="360" w:lineRule="auto"/>
        <w:ind w:firstLine="708"/>
        <w:jc w:val="both"/>
        <w:rPr>
          <w:rFonts w:ascii="Times New Roman" w:hAnsi="Times New Roman" w:cs="Times New Roman"/>
          <w:sz w:val="24"/>
          <w:szCs w:val="24"/>
        </w:rPr>
      </w:pPr>
    </w:p>
    <w:p w:rsidR="000469E6" w:rsidRPr="00BE011B" w:rsidRDefault="000469E6" w:rsidP="00BE011B">
      <w:pPr>
        <w:spacing w:line="240" w:lineRule="auto"/>
        <w:ind w:firstLine="709"/>
        <w:jc w:val="right"/>
        <w:rPr>
          <w:rFonts w:ascii="Times New Roman" w:hAnsi="Times New Roman" w:cs="Times New Roman"/>
        </w:rPr>
      </w:pPr>
      <w:r w:rsidRPr="00BE011B">
        <w:rPr>
          <w:rFonts w:ascii="Times New Roman" w:hAnsi="Times New Roman" w:cs="Times New Roman"/>
        </w:rPr>
        <w:t>Oh! Bendito o que semeia</w:t>
      </w:r>
    </w:p>
    <w:p w:rsidR="000469E6" w:rsidRPr="00BE011B" w:rsidRDefault="000469E6" w:rsidP="00BE011B">
      <w:pPr>
        <w:spacing w:line="240" w:lineRule="auto"/>
        <w:ind w:firstLine="709"/>
        <w:jc w:val="right"/>
        <w:rPr>
          <w:rFonts w:ascii="Times New Roman" w:hAnsi="Times New Roman" w:cs="Times New Roman"/>
        </w:rPr>
      </w:pPr>
      <w:r w:rsidRPr="00BE011B">
        <w:rPr>
          <w:rFonts w:ascii="Times New Roman" w:hAnsi="Times New Roman" w:cs="Times New Roman"/>
        </w:rPr>
        <w:t>Livros</w:t>
      </w:r>
      <w:r w:rsidR="009740F0" w:rsidRPr="00BE011B">
        <w:rPr>
          <w:rFonts w:ascii="Times New Roman" w:hAnsi="Times New Roman" w:cs="Times New Roman"/>
        </w:rPr>
        <w:t>... livros</w:t>
      </w:r>
      <w:r w:rsidRPr="00BE011B">
        <w:rPr>
          <w:rFonts w:ascii="Times New Roman" w:hAnsi="Times New Roman" w:cs="Times New Roman"/>
        </w:rPr>
        <w:t xml:space="preserve"> à mão cheia</w:t>
      </w:r>
      <w:r w:rsidR="009740F0" w:rsidRPr="00BE011B">
        <w:rPr>
          <w:rFonts w:ascii="Times New Roman" w:hAnsi="Times New Roman" w:cs="Times New Roman"/>
        </w:rPr>
        <w:t>...</w:t>
      </w:r>
    </w:p>
    <w:p w:rsidR="000469E6" w:rsidRPr="00BE011B" w:rsidRDefault="004C4918" w:rsidP="00BE011B">
      <w:pPr>
        <w:spacing w:line="240" w:lineRule="auto"/>
        <w:ind w:firstLine="709"/>
        <w:jc w:val="right"/>
        <w:rPr>
          <w:rFonts w:ascii="Times New Roman" w:hAnsi="Times New Roman" w:cs="Times New Roman"/>
        </w:rPr>
      </w:pPr>
      <w:r w:rsidRPr="00BE011B">
        <w:rPr>
          <w:rFonts w:ascii="Times New Roman" w:hAnsi="Times New Roman" w:cs="Times New Roman"/>
        </w:rPr>
        <w:t>E f</w:t>
      </w:r>
      <w:r w:rsidR="000469E6" w:rsidRPr="00BE011B">
        <w:rPr>
          <w:rFonts w:ascii="Times New Roman" w:hAnsi="Times New Roman" w:cs="Times New Roman"/>
        </w:rPr>
        <w:t>a</w:t>
      </w:r>
      <w:r w:rsidRPr="00BE011B">
        <w:rPr>
          <w:rFonts w:ascii="Times New Roman" w:hAnsi="Times New Roman" w:cs="Times New Roman"/>
        </w:rPr>
        <w:t>z</w:t>
      </w:r>
      <w:r w:rsidR="000469E6" w:rsidRPr="00BE011B">
        <w:rPr>
          <w:rFonts w:ascii="Times New Roman" w:hAnsi="Times New Roman" w:cs="Times New Roman"/>
        </w:rPr>
        <w:t xml:space="preserve"> o povo pensar!</w:t>
      </w:r>
    </w:p>
    <w:p w:rsidR="000469E6" w:rsidRPr="00BE011B" w:rsidRDefault="000469E6" w:rsidP="00BE011B">
      <w:pPr>
        <w:spacing w:line="240" w:lineRule="auto"/>
        <w:ind w:firstLine="709"/>
        <w:jc w:val="right"/>
        <w:rPr>
          <w:rFonts w:ascii="Times New Roman" w:hAnsi="Times New Roman" w:cs="Times New Roman"/>
        </w:rPr>
      </w:pPr>
      <w:r w:rsidRPr="00BE011B">
        <w:rPr>
          <w:rFonts w:ascii="Times New Roman" w:hAnsi="Times New Roman" w:cs="Times New Roman"/>
        </w:rPr>
        <w:t>O livro, caindo n'alma</w:t>
      </w:r>
    </w:p>
    <w:p w:rsidR="000469E6" w:rsidRPr="00BE011B" w:rsidRDefault="000469E6" w:rsidP="00BE011B">
      <w:pPr>
        <w:spacing w:line="240" w:lineRule="auto"/>
        <w:ind w:firstLine="709"/>
        <w:jc w:val="right"/>
        <w:rPr>
          <w:rFonts w:ascii="Times New Roman" w:hAnsi="Times New Roman" w:cs="Times New Roman"/>
        </w:rPr>
      </w:pPr>
      <w:r w:rsidRPr="00BE011B">
        <w:rPr>
          <w:rFonts w:ascii="Times New Roman" w:hAnsi="Times New Roman" w:cs="Times New Roman"/>
        </w:rPr>
        <w:t>É germe – que faz a palma,</w:t>
      </w:r>
    </w:p>
    <w:p w:rsidR="000469E6" w:rsidRPr="00BE011B" w:rsidRDefault="000469E6" w:rsidP="00BE011B">
      <w:pPr>
        <w:spacing w:line="240" w:lineRule="auto"/>
        <w:ind w:firstLine="709"/>
        <w:jc w:val="right"/>
        <w:rPr>
          <w:rFonts w:ascii="Times New Roman" w:hAnsi="Times New Roman" w:cs="Times New Roman"/>
        </w:rPr>
      </w:pPr>
      <w:r w:rsidRPr="00BE011B">
        <w:rPr>
          <w:rFonts w:ascii="Times New Roman" w:hAnsi="Times New Roman" w:cs="Times New Roman"/>
        </w:rPr>
        <w:t>É chuva – que faz o mar!</w:t>
      </w:r>
    </w:p>
    <w:p w:rsidR="000469E6" w:rsidRDefault="000469E6" w:rsidP="00BE011B">
      <w:pPr>
        <w:spacing w:line="240" w:lineRule="auto"/>
        <w:ind w:firstLine="708"/>
        <w:jc w:val="right"/>
        <w:rPr>
          <w:rFonts w:ascii="Times New Roman" w:hAnsi="Times New Roman" w:cs="Times New Roman"/>
          <w:sz w:val="24"/>
          <w:szCs w:val="24"/>
        </w:rPr>
      </w:pPr>
      <w:r w:rsidRPr="00BE011B">
        <w:rPr>
          <w:rFonts w:ascii="Times New Roman" w:hAnsi="Times New Roman" w:cs="Times New Roman"/>
        </w:rPr>
        <w:t>Castro Alves</w:t>
      </w:r>
      <w:r w:rsidR="00484913" w:rsidRPr="00BE011B">
        <w:rPr>
          <w:rFonts w:ascii="Times New Roman" w:hAnsi="Times New Roman" w:cs="Times New Roman"/>
        </w:rPr>
        <w:t xml:space="preserve"> </w:t>
      </w:r>
      <w:r w:rsidR="00E56F4E" w:rsidRPr="00BE011B">
        <w:rPr>
          <w:rFonts w:ascii="Times New Roman" w:hAnsi="Times New Roman" w:cs="Times New Roman"/>
        </w:rPr>
        <w:t>(</w:t>
      </w:r>
      <w:r w:rsidR="00BE011B">
        <w:rPr>
          <w:rFonts w:ascii="Times New Roman" w:hAnsi="Times New Roman" w:cs="Times New Roman"/>
        </w:rPr>
        <w:t xml:space="preserve">apud NEVES, </w:t>
      </w:r>
      <w:r w:rsidR="00E56F4E" w:rsidRPr="00BE011B">
        <w:rPr>
          <w:rFonts w:ascii="Times New Roman" w:hAnsi="Times New Roman" w:cs="Times New Roman"/>
        </w:rPr>
        <w:t>2011</w:t>
      </w:r>
      <w:r w:rsidR="00484913" w:rsidRPr="00BE011B">
        <w:rPr>
          <w:rFonts w:ascii="Times New Roman" w:hAnsi="Times New Roman" w:cs="Times New Roman"/>
        </w:rPr>
        <w:t>, p.</w:t>
      </w:r>
      <w:r w:rsidR="00E56F4E" w:rsidRPr="00BE011B">
        <w:rPr>
          <w:rFonts w:ascii="Times New Roman" w:hAnsi="Times New Roman" w:cs="Times New Roman"/>
        </w:rPr>
        <w:t>11</w:t>
      </w:r>
      <w:r w:rsidR="00484913" w:rsidRPr="00BE011B">
        <w:rPr>
          <w:rFonts w:ascii="Times New Roman" w:hAnsi="Times New Roman" w:cs="Times New Roman"/>
        </w:rPr>
        <w:t>)</w:t>
      </w:r>
    </w:p>
    <w:p w:rsidR="000469E6" w:rsidRDefault="000469E6" w:rsidP="00667A0D">
      <w:pPr>
        <w:spacing w:line="360" w:lineRule="auto"/>
        <w:ind w:firstLine="708"/>
        <w:jc w:val="both"/>
        <w:rPr>
          <w:rFonts w:ascii="Times New Roman" w:hAnsi="Times New Roman" w:cs="Times New Roman"/>
          <w:sz w:val="24"/>
          <w:szCs w:val="24"/>
        </w:rPr>
      </w:pPr>
    </w:p>
    <w:p w:rsidR="00FA4462" w:rsidRDefault="009740F0" w:rsidP="00FA446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Castro Alves diz que </w:t>
      </w:r>
      <w:r w:rsidR="00FA4462">
        <w:rPr>
          <w:rFonts w:ascii="Times New Roman" w:hAnsi="Times New Roman" w:cs="Times New Roman"/>
          <w:sz w:val="24"/>
          <w:szCs w:val="24"/>
        </w:rPr>
        <w:t xml:space="preserve">o </w:t>
      </w:r>
      <w:r>
        <w:rPr>
          <w:rFonts w:ascii="Times New Roman" w:hAnsi="Times New Roman" w:cs="Times New Roman"/>
          <w:sz w:val="24"/>
          <w:szCs w:val="24"/>
        </w:rPr>
        <w:t>livro semeia</w:t>
      </w:r>
      <w:r w:rsidR="00FA4462">
        <w:rPr>
          <w:rFonts w:ascii="Times New Roman" w:hAnsi="Times New Roman" w:cs="Times New Roman"/>
          <w:sz w:val="24"/>
          <w:szCs w:val="24"/>
        </w:rPr>
        <w:t>,</w:t>
      </w:r>
      <w:r>
        <w:rPr>
          <w:rFonts w:ascii="Times New Roman" w:hAnsi="Times New Roman" w:cs="Times New Roman"/>
          <w:sz w:val="24"/>
          <w:szCs w:val="24"/>
        </w:rPr>
        <w:t xml:space="preserve"> e não teria melhor forma de trazer as considerações de um estudo em que tanto se pontuou </w:t>
      </w:r>
      <w:r w:rsidR="00FA4462">
        <w:rPr>
          <w:rFonts w:ascii="Times New Roman" w:hAnsi="Times New Roman" w:cs="Times New Roman"/>
          <w:sz w:val="24"/>
          <w:szCs w:val="24"/>
        </w:rPr>
        <w:t>a</w:t>
      </w:r>
      <w:r w:rsidR="00FA4462" w:rsidRPr="009740F0">
        <w:rPr>
          <w:rFonts w:ascii="Times New Roman" w:hAnsi="Times New Roman" w:cs="Times New Roman"/>
          <w:sz w:val="24"/>
          <w:szCs w:val="24"/>
        </w:rPr>
        <w:t xml:space="preserve">s reflexões e análises </w:t>
      </w:r>
      <w:r w:rsidR="00FA4462">
        <w:rPr>
          <w:rFonts w:ascii="Times New Roman" w:hAnsi="Times New Roman" w:cs="Times New Roman"/>
          <w:sz w:val="24"/>
          <w:szCs w:val="24"/>
        </w:rPr>
        <w:t xml:space="preserve">para </w:t>
      </w:r>
      <w:r w:rsidR="00FA4462" w:rsidRPr="009740F0">
        <w:rPr>
          <w:rFonts w:ascii="Times New Roman" w:hAnsi="Times New Roman" w:cs="Times New Roman"/>
          <w:sz w:val="24"/>
          <w:szCs w:val="24"/>
        </w:rPr>
        <w:t xml:space="preserve">formação do leitor literário </w:t>
      </w:r>
      <w:r w:rsidR="00FA4462">
        <w:rPr>
          <w:rFonts w:ascii="Times New Roman" w:hAnsi="Times New Roman" w:cs="Times New Roman"/>
          <w:sz w:val="24"/>
          <w:szCs w:val="24"/>
        </w:rPr>
        <w:t xml:space="preserve">numa </w:t>
      </w:r>
      <w:r w:rsidR="00FA4462" w:rsidRPr="009740F0">
        <w:rPr>
          <w:rFonts w:ascii="Times New Roman" w:hAnsi="Times New Roman" w:cs="Times New Roman"/>
          <w:sz w:val="24"/>
          <w:szCs w:val="24"/>
        </w:rPr>
        <w:t xml:space="preserve">concepção de que o </w:t>
      </w:r>
      <w:r w:rsidR="00FA4462">
        <w:rPr>
          <w:rFonts w:ascii="Times New Roman" w:hAnsi="Times New Roman" w:cs="Times New Roman"/>
          <w:sz w:val="24"/>
          <w:szCs w:val="24"/>
        </w:rPr>
        <w:t xml:space="preserve">livro </w:t>
      </w:r>
      <w:r w:rsidR="00FA4462" w:rsidRPr="009740F0">
        <w:rPr>
          <w:rFonts w:ascii="Times New Roman" w:hAnsi="Times New Roman" w:cs="Times New Roman"/>
          <w:sz w:val="24"/>
          <w:szCs w:val="24"/>
        </w:rPr>
        <w:t xml:space="preserve">literário necessita </w:t>
      </w:r>
      <w:r w:rsidR="006B4D5E">
        <w:rPr>
          <w:rFonts w:ascii="Times New Roman" w:hAnsi="Times New Roman" w:cs="Times New Roman"/>
          <w:sz w:val="24"/>
          <w:szCs w:val="24"/>
        </w:rPr>
        <w:t xml:space="preserve">ser percebido como arte e que </w:t>
      </w:r>
      <w:r w:rsidR="00FA4462" w:rsidRPr="009740F0">
        <w:rPr>
          <w:rFonts w:ascii="Times New Roman" w:hAnsi="Times New Roman" w:cs="Times New Roman"/>
          <w:sz w:val="24"/>
          <w:szCs w:val="24"/>
        </w:rPr>
        <w:t>a literatura fruitiva</w:t>
      </w:r>
      <w:r w:rsidR="00FA4462" w:rsidRPr="00FA4462">
        <w:rPr>
          <w:rFonts w:ascii="Times New Roman" w:hAnsi="Times New Roman" w:cs="Times New Roman"/>
          <w:sz w:val="24"/>
          <w:szCs w:val="24"/>
        </w:rPr>
        <w:t xml:space="preserve"> </w:t>
      </w:r>
      <w:r w:rsidR="00FA4462">
        <w:rPr>
          <w:rFonts w:ascii="Times New Roman" w:hAnsi="Times New Roman" w:cs="Times New Roman"/>
          <w:sz w:val="24"/>
          <w:szCs w:val="24"/>
        </w:rPr>
        <w:t xml:space="preserve">promove </w:t>
      </w:r>
      <w:r w:rsidR="00FA4462" w:rsidRPr="009740F0">
        <w:rPr>
          <w:rFonts w:ascii="Times New Roman" w:hAnsi="Times New Roman" w:cs="Times New Roman"/>
          <w:sz w:val="24"/>
          <w:szCs w:val="24"/>
        </w:rPr>
        <w:t>situaç</w:t>
      </w:r>
      <w:r w:rsidR="00FA4462">
        <w:rPr>
          <w:rFonts w:ascii="Times New Roman" w:hAnsi="Times New Roman" w:cs="Times New Roman"/>
          <w:sz w:val="24"/>
          <w:szCs w:val="24"/>
        </w:rPr>
        <w:t>ões de aprendizagem que se apoia</w:t>
      </w:r>
      <w:r w:rsidR="00FA4462" w:rsidRPr="009740F0">
        <w:rPr>
          <w:rFonts w:ascii="Times New Roman" w:hAnsi="Times New Roman" w:cs="Times New Roman"/>
          <w:sz w:val="24"/>
          <w:szCs w:val="24"/>
        </w:rPr>
        <w:t>m no brincar, rir, acolher</w:t>
      </w:r>
      <w:r w:rsidR="00FA4462">
        <w:rPr>
          <w:rFonts w:ascii="Times New Roman" w:hAnsi="Times New Roman" w:cs="Times New Roman"/>
          <w:sz w:val="24"/>
          <w:szCs w:val="24"/>
        </w:rPr>
        <w:t>, aprender, chorar</w:t>
      </w:r>
      <w:r w:rsidR="00FA4462" w:rsidRPr="009740F0">
        <w:rPr>
          <w:rFonts w:ascii="Times New Roman" w:hAnsi="Times New Roman" w:cs="Times New Roman"/>
          <w:sz w:val="24"/>
          <w:szCs w:val="24"/>
        </w:rPr>
        <w:t xml:space="preserve"> e compreender a função social da linguagem escrita.</w:t>
      </w:r>
      <w:r w:rsidR="00FA4462">
        <w:rPr>
          <w:rFonts w:ascii="Times New Roman" w:hAnsi="Times New Roman" w:cs="Times New Roman"/>
          <w:sz w:val="24"/>
          <w:szCs w:val="24"/>
        </w:rPr>
        <w:t xml:space="preserve"> Sendo tudo isto por meio de quem pode semear, somos nós professores, pais, irmãos, amigos, os mediadores para com as crianças. </w:t>
      </w:r>
    </w:p>
    <w:p w:rsidR="00FA4462" w:rsidRDefault="008D1501" w:rsidP="00FA446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Pudemos observar através da</w:t>
      </w:r>
      <w:r w:rsidR="00FA4462">
        <w:rPr>
          <w:rFonts w:ascii="Times New Roman" w:hAnsi="Times New Roman" w:cs="Times New Roman"/>
          <w:sz w:val="24"/>
          <w:szCs w:val="24"/>
        </w:rPr>
        <w:t xml:space="preserve"> fundamentaç</w:t>
      </w:r>
      <w:r>
        <w:rPr>
          <w:rFonts w:ascii="Times New Roman" w:hAnsi="Times New Roman" w:cs="Times New Roman"/>
          <w:sz w:val="24"/>
          <w:szCs w:val="24"/>
        </w:rPr>
        <w:t xml:space="preserve">ão amparada pelas vozes </w:t>
      </w:r>
      <w:r w:rsidR="00FA4462">
        <w:rPr>
          <w:rFonts w:ascii="Times New Roman" w:hAnsi="Times New Roman" w:cs="Times New Roman"/>
          <w:sz w:val="24"/>
          <w:szCs w:val="24"/>
        </w:rPr>
        <w:t xml:space="preserve">de vários autores </w:t>
      </w:r>
      <w:r>
        <w:rPr>
          <w:rFonts w:ascii="Times New Roman" w:hAnsi="Times New Roman" w:cs="Times New Roman"/>
          <w:sz w:val="24"/>
          <w:szCs w:val="24"/>
        </w:rPr>
        <w:t xml:space="preserve">que aqui nos </w:t>
      </w:r>
      <w:proofErr w:type="gramStart"/>
      <w:r>
        <w:rPr>
          <w:rFonts w:ascii="Times New Roman" w:hAnsi="Times New Roman" w:cs="Times New Roman"/>
          <w:sz w:val="24"/>
          <w:szCs w:val="24"/>
        </w:rPr>
        <w:t>acompanharam,</w:t>
      </w:r>
      <w:proofErr w:type="gramEnd"/>
      <w:r>
        <w:rPr>
          <w:rFonts w:ascii="Times New Roman" w:hAnsi="Times New Roman" w:cs="Times New Roman"/>
          <w:sz w:val="24"/>
          <w:szCs w:val="24"/>
        </w:rPr>
        <w:t xml:space="preserve"> </w:t>
      </w:r>
      <w:r w:rsidR="00FA4462">
        <w:rPr>
          <w:rFonts w:ascii="Times New Roman" w:hAnsi="Times New Roman" w:cs="Times New Roman"/>
          <w:sz w:val="24"/>
          <w:szCs w:val="24"/>
        </w:rPr>
        <w:t>que o “saber do</w:t>
      </w:r>
      <w:r w:rsidR="00051934">
        <w:rPr>
          <w:rFonts w:ascii="Times New Roman" w:hAnsi="Times New Roman" w:cs="Times New Roman"/>
          <w:sz w:val="24"/>
          <w:szCs w:val="24"/>
        </w:rPr>
        <w:t xml:space="preserve"> </w:t>
      </w:r>
      <w:r w:rsidR="00FA4462">
        <w:rPr>
          <w:rFonts w:ascii="Times New Roman" w:hAnsi="Times New Roman" w:cs="Times New Roman"/>
          <w:sz w:val="24"/>
          <w:szCs w:val="24"/>
        </w:rPr>
        <w:t>sensível” (Carvalho, 2009)</w:t>
      </w:r>
      <w:r w:rsidR="00FA4462" w:rsidRPr="009740F0">
        <w:rPr>
          <w:rFonts w:ascii="Times New Roman" w:hAnsi="Times New Roman" w:cs="Times New Roman"/>
          <w:sz w:val="24"/>
          <w:szCs w:val="24"/>
        </w:rPr>
        <w:t xml:space="preserve">, </w:t>
      </w:r>
      <w:r>
        <w:rPr>
          <w:rFonts w:ascii="Times New Roman" w:hAnsi="Times New Roman" w:cs="Times New Roman"/>
          <w:sz w:val="24"/>
          <w:szCs w:val="24"/>
        </w:rPr>
        <w:t>é condição para</w:t>
      </w:r>
      <w:r w:rsidR="00FA4462" w:rsidRPr="009740F0">
        <w:rPr>
          <w:rFonts w:ascii="Times New Roman" w:hAnsi="Times New Roman" w:cs="Times New Roman"/>
          <w:sz w:val="24"/>
          <w:szCs w:val="24"/>
        </w:rPr>
        <w:t xml:space="preserve"> entendermos e darmos sentido ao mundo em que vivemos, </w:t>
      </w:r>
      <w:r w:rsidR="001C70A9">
        <w:rPr>
          <w:rFonts w:ascii="Times New Roman" w:hAnsi="Times New Roman" w:cs="Times New Roman"/>
          <w:sz w:val="24"/>
          <w:szCs w:val="24"/>
        </w:rPr>
        <w:t xml:space="preserve">refletindo sobre ele e as formas de interações. </w:t>
      </w:r>
      <w:r>
        <w:rPr>
          <w:rFonts w:ascii="Times New Roman" w:hAnsi="Times New Roman" w:cs="Times New Roman"/>
          <w:sz w:val="24"/>
          <w:szCs w:val="24"/>
        </w:rPr>
        <w:t>Dessa forma, podemos concluir então que</w:t>
      </w:r>
      <w:r w:rsidR="001C70A9">
        <w:rPr>
          <w:rFonts w:ascii="Times New Roman" w:hAnsi="Times New Roman" w:cs="Times New Roman"/>
          <w:sz w:val="24"/>
          <w:szCs w:val="24"/>
        </w:rPr>
        <w:t xml:space="preserve"> o letramento literário </w:t>
      </w:r>
      <w:r>
        <w:rPr>
          <w:rFonts w:ascii="Times New Roman" w:hAnsi="Times New Roman" w:cs="Times New Roman"/>
          <w:sz w:val="24"/>
          <w:szCs w:val="24"/>
        </w:rPr>
        <w:t xml:space="preserve">é </w:t>
      </w:r>
      <w:r w:rsidR="001C70A9">
        <w:rPr>
          <w:rFonts w:ascii="Times New Roman" w:hAnsi="Times New Roman" w:cs="Times New Roman"/>
          <w:sz w:val="24"/>
          <w:szCs w:val="24"/>
        </w:rPr>
        <w:t>um meio da criança ampliar sua visão de mundo, além de ser um elemento de formação cultural</w:t>
      </w:r>
      <w:r>
        <w:rPr>
          <w:rFonts w:ascii="Times New Roman" w:hAnsi="Times New Roman" w:cs="Times New Roman"/>
          <w:sz w:val="24"/>
          <w:szCs w:val="24"/>
        </w:rPr>
        <w:t xml:space="preserve"> e humana, assim como nos afirmou Antônio Cândido (2000)</w:t>
      </w:r>
      <w:r w:rsidR="001C70A9">
        <w:rPr>
          <w:rFonts w:ascii="Times New Roman" w:hAnsi="Times New Roman" w:cs="Times New Roman"/>
          <w:sz w:val="24"/>
          <w:szCs w:val="24"/>
        </w:rPr>
        <w:t xml:space="preserve">. </w:t>
      </w:r>
    </w:p>
    <w:p w:rsidR="009740F0" w:rsidRDefault="008D1501" w:rsidP="008D150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Estudar a literatura infantil, por meio de conceitos como o letramento literário e a fruição estética nos coloca</w:t>
      </w:r>
      <w:r w:rsidR="004C4918">
        <w:rPr>
          <w:rFonts w:ascii="Times New Roman" w:hAnsi="Times New Roman" w:cs="Times New Roman"/>
          <w:sz w:val="24"/>
          <w:szCs w:val="24"/>
        </w:rPr>
        <w:t xml:space="preserve"> sempre em ação e em reflexão frente </w:t>
      </w:r>
      <w:r w:rsidR="00792695">
        <w:rPr>
          <w:rFonts w:ascii="Times New Roman" w:hAnsi="Times New Roman" w:cs="Times New Roman"/>
          <w:sz w:val="24"/>
          <w:szCs w:val="24"/>
        </w:rPr>
        <w:t>às</w:t>
      </w:r>
      <w:r w:rsidR="004C4918">
        <w:rPr>
          <w:rFonts w:ascii="Times New Roman" w:hAnsi="Times New Roman" w:cs="Times New Roman"/>
          <w:sz w:val="24"/>
          <w:szCs w:val="24"/>
        </w:rPr>
        <w:t xml:space="preserve"> problematizações de como se tem abordado nos espaços educacionais os saberes sobre a aproximação da criança com livros, </w:t>
      </w:r>
      <w:r>
        <w:rPr>
          <w:rFonts w:ascii="Times New Roman" w:hAnsi="Times New Roman" w:cs="Times New Roman"/>
          <w:sz w:val="24"/>
          <w:szCs w:val="24"/>
        </w:rPr>
        <w:t xml:space="preserve">e que essa relação próxima e amorosa, é </w:t>
      </w:r>
      <w:r w:rsidR="00792695">
        <w:rPr>
          <w:rFonts w:ascii="Times New Roman" w:hAnsi="Times New Roman" w:cs="Times New Roman"/>
          <w:sz w:val="24"/>
          <w:szCs w:val="24"/>
        </w:rPr>
        <w:t xml:space="preserve">direito </w:t>
      </w:r>
      <w:r>
        <w:rPr>
          <w:rFonts w:ascii="Times New Roman" w:hAnsi="Times New Roman" w:cs="Times New Roman"/>
          <w:sz w:val="24"/>
          <w:szCs w:val="24"/>
        </w:rPr>
        <w:t>que devemos garantir, permitindo-lhes</w:t>
      </w:r>
      <w:r w:rsidR="00792695">
        <w:rPr>
          <w:rFonts w:ascii="Times New Roman" w:hAnsi="Times New Roman" w:cs="Times New Roman"/>
          <w:sz w:val="24"/>
          <w:szCs w:val="24"/>
        </w:rPr>
        <w:t xml:space="preserve"> trilhar percursos</w:t>
      </w:r>
      <w:r>
        <w:rPr>
          <w:rFonts w:ascii="Times New Roman" w:hAnsi="Times New Roman" w:cs="Times New Roman"/>
          <w:sz w:val="24"/>
          <w:szCs w:val="24"/>
        </w:rPr>
        <w:t xml:space="preserve"> de aprendizagens que as permita</w:t>
      </w:r>
      <w:r w:rsidR="00792695">
        <w:rPr>
          <w:rFonts w:ascii="Times New Roman" w:hAnsi="Times New Roman" w:cs="Times New Roman"/>
          <w:sz w:val="24"/>
          <w:szCs w:val="24"/>
        </w:rPr>
        <w:t>m encontrar</w:t>
      </w:r>
      <w:r>
        <w:rPr>
          <w:rFonts w:ascii="Times New Roman" w:hAnsi="Times New Roman" w:cs="Times New Roman"/>
          <w:sz w:val="24"/>
          <w:szCs w:val="24"/>
        </w:rPr>
        <w:t>em-se</w:t>
      </w:r>
      <w:r w:rsidR="00792695">
        <w:rPr>
          <w:rFonts w:ascii="Times New Roman" w:hAnsi="Times New Roman" w:cs="Times New Roman"/>
          <w:sz w:val="24"/>
          <w:szCs w:val="24"/>
        </w:rPr>
        <w:t xml:space="preserve"> por meio da leitura e dos livros, </w:t>
      </w:r>
      <w:r>
        <w:rPr>
          <w:rFonts w:ascii="Times New Roman" w:hAnsi="Times New Roman" w:cs="Times New Roman"/>
          <w:sz w:val="24"/>
          <w:szCs w:val="24"/>
        </w:rPr>
        <w:t>conhecimento de si e de mundo</w:t>
      </w:r>
      <w:r w:rsidR="00792695">
        <w:rPr>
          <w:rFonts w:ascii="Times New Roman" w:hAnsi="Times New Roman" w:cs="Times New Roman"/>
          <w:sz w:val="24"/>
          <w:szCs w:val="24"/>
        </w:rPr>
        <w:t>, compree</w:t>
      </w:r>
      <w:r>
        <w:rPr>
          <w:rFonts w:ascii="Times New Roman" w:hAnsi="Times New Roman" w:cs="Times New Roman"/>
          <w:sz w:val="24"/>
          <w:szCs w:val="24"/>
        </w:rPr>
        <w:t xml:space="preserve">ndendo os sentidos das palavras </w:t>
      </w:r>
      <w:r w:rsidR="00792695">
        <w:rPr>
          <w:rFonts w:ascii="Times New Roman" w:hAnsi="Times New Roman" w:cs="Times New Roman"/>
          <w:sz w:val="24"/>
          <w:szCs w:val="24"/>
        </w:rPr>
        <w:t xml:space="preserve">das imagens. </w:t>
      </w:r>
    </w:p>
    <w:p w:rsidR="009740F0" w:rsidRDefault="009740F0" w:rsidP="00667A0D">
      <w:pPr>
        <w:spacing w:line="360" w:lineRule="auto"/>
        <w:ind w:firstLine="708"/>
        <w:jc w:val="both"/>
        <w:rPr>
          <w:rFonts w:ascii="Times New Roman" w:hAnsi="Times New Roman" w:cs="Times New Roman"/>
          <w:sz w:val="24"/>
          <w:szCs w:val="24"/>
        </w:rPr>
      </w:pPr>
    </w:p>
    <w:p w:rsidR="00484913" w:rsidRDefault="00484913" w:rsidP="006773DD">
      <w:pPr>
        <w:spacing w:line="360" w:lineRule="auto"/>
        <w:contextualSpacing/>
        <w:jc w:val="both"/>
        <w:rPr>
          <w:rFonts w:ascii="Times New Roman" w:hAnsi="Times New Roman" w:cs="Times New Roman"/>
          <w:b/>
          <w:sz w:val="24"/>
          <w:szCs w:val="24"/>
        </w:rPr>
      </w:pPr>
    </w:p>
    <w:p w:rsidR="008D1501" w:rsidRDefault="008D1501" w:rsidP="006773DD">
      <w:pPr>
        <w:spacing w:line="360" w:lineRule="auto"/>
        <w:contextualSpacing/>
        <w:jc w:val="both"/>
        <w:rPr>
          <w:rFonts w:ascii="Times New Roman" w:hAnsi="Times New Roman" w:cs="Times New Roman"/>
          <w:b/>
          <w:sz w:val="24"/>
          <w:szCs w:val="24"/>
        </w:rPr>
      </w:pPr>
    </w:p>
    <w:p w:rsidR="008D1501" w:rsidRDefault="008D1501" w:rsidP="006773DD">
      <w:pPr>
        <w:spacing w:line="360" w:lineRule="auto"/>
        <w:contextualSpacing/>
        <w:jc w:val="both"/>
        <w:rPr>
          <w:rFonts w:ascii="Times New Roman" w:hAnsi="Times New Roman" w:cs="Times New Roman"/>
          <w:b/>
          <w:sz w:val="24"/>
          <w:szCs w:val="24"/>
        </w:rPr>
      </w:pPr>
    </w:p>
    <w:p w:rsidR="008D1501" w:rsidRDefault="008D1501" w:rsidP="006773DD">
      <w:pPr>
        <w:spacing w:line="360" w:lineRule="auto"/>
        <w:contextualSpacing/>
        <w:jc w:val="both"/>
        <w:rPr>
          <w:rFonts w:ascii="Times New Roman" w:hAnsi="Times New Roman" w:cs="Times New Roman"/>
          <w:b/>
          <w:sz w:val="24"/>
          <w:szCs w:val="24"/>
        </w:rPr>
      </w:pPr>
    </w:p>
    <w:p w:rsidR="008D1501" w:rsidRDefault="008D1501" w:rsidP="006773DD">
      <w:pPr>
        <w:spacing w:line="360" w:lineRule="auto"/>
        <w:contextualSpacing/>
        <w:jc w:val="both"/>
        <w:rPr>
          <w:rFonts w:ascii="Times New Roman" w:hAnsi="Times New Roman" w:cs="Times New Roman"/>
          <w:b/>
          <w:sz w:val="24"/>
          <w:szCs w:val="24"/>
        </w:rPr>
      </w:pPr>
    </w:p>
    <w:p w:rsidR="008D1501" w:rsidRDefault="008D1501" w:rsidP="006773DD">
      <w:pPr>
        <w:spacing w:line="360" w:lineRule="auto"/>
        <w:contextualSpacing/>
        <w:jc w:val="both"/>
        <w:rPr>
          <w:rFonts w:ascii="Times New Roman" w:hAnsi="Times New Roman" w:cs="Times New Roman"/>
          <w:b/>
          <w:sz w:val="24"/>
          <w:szCs w:val="24"/>
        </w:rPr>
      </w:pPr>
    </w:p>
    <w:p w:rsidR="008D1501" w:rsidRDefault="008D1501" w:rsidP="006773DD">
      <w:pPr>
        <w:spacing w:line="360" w:lineRule="auto"/>
        <w:contextualSpacing/>
        <w:jc w:val="both"/>
        <w:rPr>
          <w:rFonts w:ascii="Times New Roman" w:hAnsi="Times New Roman" w:cs="Times New Roman"/>
          <w:b/>
          <w:sz w:val="24"/>
          <w:szCs w:val="24"/>
        </w:rPr>
      </w:pPr>
    </w:p>
    <w:p w:rsidR="008D1501" w:rsidRDefault="008D1501" w:rsidP="006773DD">
      <w:pPr>
        <w:spacing w:line="360" w:lineRule="auto"/>
        <w:contextualSpacing/>
        <w:jc w:val="both"/>
        <w:rPr>
          <w:rFonts w:ascii="Times New Roman" w:hAnsi="Times New Roman" w:cs="Times New Roman"/>
          <w:b/>
          <w:sz w:val="24"/>
          <w:szCs w:val="24"/>
        </w:rPr>
      </w:pPr>
    </w:p>
    <w:p w:rsidR="008D1501" w:rsidRDefault="008D1501" w:rsidP="006773DD">
      <w:pPr>
        <w:spacing w:line="360" w:lineRule="auto"/>
        <w:contextualSpacing/>
        <w:jc w:val="both"/>
        <w:rPr>
          <w:rFonts w:ascii="Times New Roman" w:hAnsi="Times New Roman" w:cs="Times New Roman"/>
          <w:b/>
          <w:sz w:val="24"/>
          <w:szCs w:val="24"/>
        </w:rPr>
      </w:pPr>
    </w:p>
    <w:p w:rsidR="008D1501" w:rsidRDefault="008D1501" w:rsidP="006773DD">
      <w:pPr>
        <w:spacing w:line="360" w:lineRule="auto"/>
        <w:contextualSpacing/>
        <w:jc w:val="both"/>
        <w:rPr>
          <w:rFonts w:ascii="Times New Roman" w:hAnsi="Times New Roman" w:cs="Times New Roman"/>
          <w:b/>
          <w:sz w:val="24"/>
          <w:szCs w:val="24"/>
        </w:rPr>
      </w:pPr>
    </w:p>
    <w:p w:rsidR="008D1501" w:rsidRDefault="008D1501" w:rsidP="006773DD">
      <w:pPr>
        <w:spacing w:line="360" w:lineRule="auto"/>
        <w:contextualSpacing/>
        <w:jc w:val="both"/>
        <w:rPr>
          <w:rFonts w:ascii="Times New Roman" w:hAnsi="Times New Roman" w:cs="Times New Roman"/>
          <w:b/>
          <w:sz w:val="24"/>
          <w:szCs w:val="24"/>
        </w:rPr>
      </w:pPr>
    </w:p>
    <w:p w:rsidR="008D1501" w:rsidRDefault="008D1501" w:rsidP="006773DD">
      <w:pPr>
        <w:spacing w:line="360" w:lineRule="auto"/>
        <w:contextualSpacing/>
        <w:jc w:val="both"/>
        <w:rPr>
          <w:rFonts w:ascii="Times New Roman" w:hAnsi="Times New Roman" w:cs="Times New Roman"/>
          <w:b/>
          <w:sz w:val="24"/>
          <w:szCs w:val="24"/>
        </w:rPr>
      </w:pPr>
    </w:p>
    <w:p w:rsidR="008D1501" w:rsidRDefault="008D1501" w:rsidP="006773DD">
      <w:pPr>
        <w:spacing w:line="360" w:lineRule="auto"/>
        <w:contextualSpacing/>
        <w:jc w:val="both"/>
        <w:rPr>
          <w:rFonts w:ascii="Times New Roman" w:hAnsi="Times New Roman" w:cs="Times New Roman"/>
          <w:b/>
          <w:sz w:val="24"/>
          <w:szCs w:val="24"/>
        </w:rPr>
      </w:pPr>
    </w:p>
    <w:p w:rsidR="008D1501" w:rsidRDefault="008D1501" w:rsidP="006773DD">
      <w:pPr>
        <w:spacing w:line="360" w:lineRule="auto"/>
        <w:contextualSpacing/>
        <w:jc w:val="both"/>
        <w:rPr>
          <w:rFonts w:ascii="Times New Roman" w:hAnsi="Times New Roman" w:cs="Times New Roman"/>
          <w:b/>
          <w:sz w:val="24"/>
          <w:szCs w:val="24"/>
        </w:rPr>
      </w:pPr>
    </w:p>
    <w:p w:rsidR="008D1501" w:rsidRDefault="008D1501" w:rsidP="006773DD">
      <w:pPr>
        <w:spacing w:line="360" w:lineRule="auto"/>
        <w:contextualSpacing/>
        <w:jc w:val="both"/>
        <w:rPr>
          <w:rFonts w:ascii="Times New Roman" w:hAnsi="Times New Roman" w:cs="Times New Roman"/>
          <w:b/>
          <w:sz w:val="24"/>
          <w:szCs w:val="24"/>
        </w:rPr>
      </w:pPr>
    </w:p>
    <w:p w:rsidR="008D1501" w:rsidRDefault="008D1501" w:rsidP="006773DD">
      <w:pPr>
        <w:spacing w:line="360" w:lineRule="auto"/>
        <w:contextualSpacing/>
        <w:jc w:val="both"/>
        <w:rPr>
          <w:rFonts w:ascii="Times New Roman" w:hAnsi="Times New Roman" w:cs="Times New Roman"/>
          <w:b/>
          <w:sz w:val="24"/>
          <w:szCs w:val="24"/>
        </w:rPr>
      </w:pPr>
    </w:p>
    <w:p w:rsidR="00484913" w:rsidRDefault="00484913" w:rsidP="006773DD">
      <w:pPr>
        <w:spacing w:line="360" w:lineRule="auto"/>
        <w:contextualSpacing/>
        <w:jc w:val="both"/>
        <w:rPr>
          <w:rFonts w:ascii="Times New Roman" w:hAnsi="Times New Roman" w:cs="Times New Roman"/>
          <w:b/>
          <w:sz w:val="24"/>
          <w:szCs w:val="24"/>
        </w:rPr>
      </w:pPr>
    </w:p>
    <w:p w:rsidR="00484913" w:rsidRDefault="00484913" w:rsidP="006773DD">
      <w:pPr>
        <w:spacing w:line="360" w:lineRule="auto"/>
        <w:contextualSpacing/>
        <w:jc w:val="both"/>
        <w:rPr>
          <w:rFonts w:ascii="Times New Roman" w:hAnsi="Times New Roman" w:cs="Times New Roman"/>
          <w:b/>
          <w:sz w:val="24"/>
          <w:szCs w:val="24"/>
        </w:rPr>
      </w:pPr>
    </w:p>
    <w:p w:rsidR="004A1661" w:rsidRDefault="004A1661" w:rsidP="006773DD">
      <w:pPr>
        <w:spacing w:line="360" w:lineRule="auto"/>
        <w:contextualSpacing/>
        <w:jc w:val="both"/>
        <w:rPr>
          <w:rFonts w:ascii="Times New Roman" w:hAnsi="Times New Roman" w:cs="Times New Roman"/>
          <w:b/>
          <w:sz w:val="24"/>
          <w:szCs w:val="24"/>
        </w:rPr>
      </w:pPr>
    </w:p>
    <w:p w:rsidR="004A1661" w:rsidRDefault="004A1661" w:rsidP="006773DD">
      <w:pPr>
        <w:spacing w:line="360" w:lineRule="auto"/>
        <w:contextualSpacing/>
        <w:jc w:val="both"/>
        <w:rPr>
          <w:rFonts w:ascii="Times New Roman" w:hAnsi="Times New Roman" w:cs="Times New Roman"/>
          <w:b/>
          <w:sz w:val="24"/>
          <w:szCs w:val="24"/>
        </w:rPr>
      </w:pPr>
    </w:p>
    <w:p w:rsidR="005D43F7" w:rsidRDefault="005D43F7" w:rsidP="006773DD">
      <w:pPr>
        <w:spacing w:line="360" w:lineRule="auto"/>
        <w:contextualSpacing/>
        <w:jc w:val="both"/>
        <w:rPr>
          <w:rFonts w:ascii="Times New Roman" w:hAnsi="Times New Roman" w:cs="Times New Roman"/>
          <w:b/>
          <w:sz w:val="24"/>
          <w:szCs w:val="24"/>
        </w:rPr>
      </w:pPr>
    </w:p>
    <w:p w:rsidR="005D43F7" w:rsidRDefault="005D43F7" w:rsidP="006773DD">
      <w:pPr>
        <w:spacing w:line="360" w:lineRule="auto"/>
        <w:contextualSpacing/>
        <w:jc w:val="both"/>
        <w:rPr>
          <w:rFonts w:ascii="Times New Roman" w:hAnsi="Times New Roman" w:cs="Times New Roman"/>
          <w:b/>
          <w:sz w:val="24"/>
          <w:szCs w:val="24"/>
        </w:rPr>
      </w:pPr>
    </w:p>
    <w:p w:rsidR="005D43F7" w:rsidRDefault="005D43F7" w:rsidP="006773DD">
      <w:pPr>
        <w:spacing w:line="360" w:lineRule="auto"/>
        <w:contextualSpacing/>
        <w:jc w:val="both"/>
        <w:rPr>
          <w:rFonts w:ascii="Times New Roman" w:hAnsi="Times New Roman" w:cs="Times New Roman"/>
          <w:b/>
          <w:sz w:val="24"/>
          <w:szCs w:val="24"/>
        </w:rPr>
      </w:pPr>
    </w:p>
    <w:p w:rsidR="005D43F7" w:rsidRDefault="005D43F7" w:rsidP="006773DD">
      <w:pPr>
        <w:spacing w:line="360" w:lineRule="auto"/>
        <w:contextualSpacing/>
        <w:jc w:val="both"/>
        <w:rPr>
          <w:rFonts w:ascii="Times New Roman" w:hAnsi="Times New Roman" w:cs="Times New Roman"/>
          <w:b/>
          <w:sz w:val="24"/>
          <w:szCs w:val="24"/>
        </w:rPr>
      </w:pPr>
    </w:p>
    <w:p w:rsidR="00BE011B" w:rsidRDefault="00BE011B" w:rsidP="006773DD">
      <w:pPr>
        <w:spacing w:line="360" w:lineRule="auto"/>
        <w:contextualSpacing/>
        <w:jc w:val="both"/>
        <w:rPr>
          <w:rFonts w:ascii="Times New Roman" w:hAnsi="Times New Roman" w:cs="Times New Roman"/>
          <w:b/>
          <w:sz w:val="24"/>
          <w:szCs w:val="24"/>
        </w:rPr>
      </w:pPr>
    </w:p>
    <w:p w:rsidR="00BE011B" w:rsidRDefault="00BE011B" w:rsidP="006773DD">
      <w:pPr>
        <w:spacing w:line="360" w:lineRule="auto"/>
        <w:contextualSpacing/>
        <w:jc w:val="both"/>
        <w:rPr>
          <w:rFonts w:ascii="Times New Roman" w:hAnsi="Times New Roman" w:cs="Times New Roman"/>
          <w:b/>
          <w:sz w:val="24"/>
          <w:szCs w:val="24"/>
        </w:rPr>
      </w:pPr>
    </w:p>
    <w:p w:rsidR="00051934" w:rsidRDefault="00051934" w:rsidP="006773DD">
      <w:pPr>
        <w:spacing w:line="360" w:lineRule="auto"/>
        <w:contextualSpacing/>
        <w:jc w:val="both"/>
        <w:rPr>
          <w:rFonts w:ascii="Times New Roman" w:hAnsi="Times New Roman" w:cs="Times New Roman"/>
          <w:b/>
          <w:sz w:val="24"/>
          <w:szCs w:val="24"/>
        </w:rPr>
      </w:pPr>
    </w:p>
    <w:p w:rsidR="00051934" w:rsidRDefault="00051934" w:rsidP="006773DD">
      <w:pPr>
        <w:spacing w:line="360" w:lineRule="auto"/>
        <w:contextualSpacing/>
        <w:jc w:val="both"/>
        <w:rPr>
          <w:rFonts w:ascii="Times New Roman" w:hAnsi="Times New Roman" w:cs="Times New Roman"/>
          <w:b/>
          <w:sz w:val="24"/>
          <w:szCs w:val="24"/>
        </w:rPr>
      </w:pPr>
    </w:p>
    <w:p w:rsidR="006773DD" w:rsidRPr="006773DD" w:rsidRDefault="006773DD" w:rsidP="006773DD">
      <w:pPr>
        <w:spacing w:line="360" w:lineRule="auto"/>
        <w:contextualSpacing/>
        <w:jc w:val="both"/>
        <w:rPr>
          <w:rFonts w:ascii="Times New Roman" w:hAnsi="Times New Roman" w:cs="Times New Roman"/>
          <w:b/>
          <w:sz w:val="24"/>
          <w:szCs w:val="24"/>
        </w:rPr>
      </w:pPr>
      <w:r w:rsidRPr="006773DD">
        <w:rPr>
          <w:rFonts w:ascii="Times New Roman" w:hAnsi="Times New Roman" w:cs="Times New Roman"/>
          <w:b/>
          <w:sz w:val="24"/>
          <w:szCs w:val="24"/>
        </w:rPr>
        <w:t xml:space="preserve">REFERÊNCIAS </w:t>
      </w:r>
    </w:p>
    <w:p w:rsidR="006773DD" w:rsidRDefault="006773DD">
      <w:pPr>
        <w:pStyle w:val="Normal1"/>
        <w:spacing w:after="120" w:line="360" w:lineRule="auto"/>
        <w:ind w:firstLine="708"/>
        <w:jc w:val="both"/>
        <w:rPr>
          <w:rFonts w:cs="Times New Roman"/>
        </w:rPr>
      </w:pPr>
      <w:bookmarkStart w:id="8" w:name="_GoBack"/>
      <w:bookmarkEnd w:id="8"/>
    </w:p>
    <w:p w:rsidR="0095091D" w:rsidRPr="0095091D" w:rsidRDefault="0095091D" w:rsidP="00BE011B">
      <w:pPr>
        <w:spacing w:before="240" w:line="360" w:lineRule="auto"/>
        <w:jc w:val="both"/>
        <w:rPr>
          <w:rFonts w:ascii="Times New Roman" w:eastAsia="SimSun" w:hAnsi="Times New Roman" w:cs="Mangal"/>
          <w:color w:val="00000A"/>
          <w:sz w:val="24"/>
          <w:szCs w:val="24"/>
          <w:lang w:eastAsia="zh-CN" w:bidi="hi-IN"/>
        </w:rPr>
      </w:pPr>
      <w:r>
        <w:rPr>
          <w:rFonts w:ascii="Times New Roman" w:eastAsia="SimSun" w:hAnsi="Times New Roman" w:cs="Mangal"/>
          <w:color w:val="00000A"/>
          <w:sz w:val="24"/>
          <w:szCs w:val="24"/>
          <w:lang w:eastAsia="zh-CN" w:bidi="hi-IN"/>
        </w:rPr>
        <w:t xml:space="preserve">ALVES, Castro. </w:t>
      </w:r>
      <w:r w:rsidRPr="00E408F5">
        <w:rPr>
          <w:rFonts w:ascii="Times New Roman" w:eastAsia="SimSun" w:hAnsi="Times New Roman" w:cs="Mangal"/>
          <w:color w:val="00000A"/>
          <w:sz w:val="24"/>
          <w:szCs w:val="24"/>
          <w:lang w:eastAsia="zh-CN" w:bidi="hi-IN"/>
        </w:rPr>
        <w:t xml:space="preserve">In. NEVES, André. </w:t>
      </w:r>
      <w:r w:rsidRPr="0095091D">
        <w:rPr>
          <w:rFonts w:ascii="Times New Roman" w:eastAsia="SimSun" w:hAnsi="Times New Roman" w:cs="Mangal"/>
          <w:color w:val="00000A"/>
          <w:sz w:val="24"/>
          <w:szCs w:val="24"/>
          <w:lang w:eastAsia="zh-CN" w:bidi="hi-IN"/>
        </w:rPr>
        <w:t>A caligrafia de dona S</w:t>
      </w:r>
      <w:r>
        <w:rPr>
          <w:rFonts w:ascii="Times New Roman" w:eastAsia="SimSun" w:hAnsi="Times New Roman" w:cs="Mangal"/>
          <w:color w:val="00000A"/>
          <w:sz w:val="24"/>
          <w:szCs w:val="24"/>
          <w:lang w:eastAsia="zh-CN" w:bidi="hi-IN"/>
        </w:rPr>
        <w:t>ofia. Paulinas Editora. 2011.</w:t>
      </w:r>
    </w:p>
    <w:p w:rsidR="00D75C68" w:rsidRPr="00D75C68" w:rsidRDefault="00D75C68" w:rsidP="00BE011B">
      <w:pPr>
        <w:spacing w:before="240" w:line="360" w:lineRule="auto"/>
        <w:jc w:val="both"/>
        <w:rPr>
          <w:rFonts w:ascii="Times New Roman" w:eastAsia="SimSun" w:hAnsi="Times New Roman" w:cs="Mangal"/>
          <w:color w:val="00000A"/>
          <w:sz w:val="24"/>
          <w:szCs w:val="24"/>
          <w:lang w:eastAsia="zh-CN" w:bidi="hi-IN"/>
        </w:rPr>
      </w:pPr>
      <w:r w:rsidRPr="00D75C68">
        <w:rPr>
          <w:rFonts w:ascii="Times New Roman" w:eastAsia="SimSun" w:hAnsi="Times New Roman" w:cs="Mangal"/>
          <w:color w:val="00000A"/>
          <w:sz w:val="24"/>
          <w:szCs w:val="24"/>
          <w:lang w:eastAsia="zh-CN" w:bidi="hi-IN"/>
        </w:rPr>
        <w:t xml:space="preserve">AUGUSTO, Silvana de Oliveira. </w:t>
      </w:r>
      <w:r w:rsidRPr="00D75C68">
        <w:rPr>
          <w:rFonts w:ascii="Times New Roman" w:eastAsia="SimSun" w:hAnsi="Times New Roman" w:cs="Mangal"/>
          <w:b/>
          <w:color w:val="00000A"/>
          <w:sz w:val="24"/>
          <w:szCs w:val="24"/>
          <w:lang w:eastAsia="zh-CN" w:bidi="hi-IN"/>
        </w:rPr>
        <w:t>A linguagem oral e as crianças: possibilidades de trabalho na Educação Infantil</w:t>
      </w:r>
      <w:r w:rsidRPr="00D75C68">
        <w:rPr>
          <w:rFonts w:ascii="Times New Roman" w:eastAsia="SimSun" w:hAnsi="Times New Roman" w:cs="Mangal"/>
          <w:color w:val="00000A"/>
          <w:sz w:val="24"/>
          <w:szCs w:val="24"/>
          <w:lang w:eastAsia="zh-CN" w:bidi="hi-IN"/>
        </w:rPr>
        <w:t>. In. Educação Infantil: diferentes formas de linguagem expressivas e comunicativas.</w:t>
      </w:r>
      <w:r w:rsidR="00180874">
        <w:rPr>
          <w:rFonts w:ascii="Times New Roman" w:eastAsia="SimSun" w:hAnsi="Times New Roman" w:cs="Mangal"/>
          <w:color w:val="00000A"/>
          <w:sz w:val="24"/>
          <w:szCs w:val="24"/>
          <w:lang w:eastAsia="zh-CN" w:bidi="hi-IN"/>
        </w:rPr>
        <w:t xml:space="preserve"> Universidade Estadual Paulista, 2011.</w:t>
      </w:r>
    </w:p>
    <w:p w:rsidR="00D30ED6" w:rsidRDefault="00D30ED6" w:rsidP="00BE011B">
      <w:pPr>
        <w:spacing w:before="240" w:line="360" w:lineRule="auto"/>
        <w:jc w:val="both"/>
        <w:rPr>
          <w:rFonts w:ascii="Times New Roman" w:eastAsia="SimSun" w:hAnsi="Times New Roman" w:cs="Mangal"/>
          <w:color w:val="00000A"/>
          <w:sz w:val="24"/>
          <w:szCs w:val="24"/>
          <w:lang w:eastAsia="zh-CN" w:bidi="hi-IN"/>
        </w:rPr>
      </w:pPr>
      <w:r w:rsidRPr="00D30ED6">
        <w:rPr>
          <w:rFonts w:ascii="Times New Roman" w:eastAsia="SimSun" w:hAnsi="Times New Roman" w:cs="Mangal"/>
          <w:color w:val="00000A"/>
          <w:sz w:val="24"/>
          <w:szCs w:val="24"/>
          <w:lang w:eastAsia="zh-CN" w:bidi="hi-IN"/>
        </w:rPr>
        <w:t xml:space="preserve">AZENHA, Maria da Graça. </w:t>
      </w:r>
      <w:r w:rsidRPr="00291F37">
        <w:rPr>
          <w:rFonts w:ascii="Times New Roman" w:eastAsia="SimSun" w:hAnsi="Times New Roman" w:cs="Mangal"/>
          <w:b/>
          <w:color w:val="00000A"/>
          <w:sz w:val="24"/>
          <w:szCs w:val="24"/>
          <w:lang w:eastAsia="zh-CN" w:bidi="hi-IN"/>
        </w:rPr>
        <w:t>Imagens e Letras: Ferreiro e Luria</w:t>
      </w:r>
      <w:r w:rsidRPr="00D30ED6">
        <w:rPr>
          <w:rFonts w:ascii="Times New Roman" w:eastAsia="SimSun" w:hAnsi="Times New Roman" w:cs="Mangal"/>
          <w:color w:val="00000A"/>
          <w:sz w:val="24"/>
          <w:szCs w:val="24"/>
          <w:lang w:eastAsia="zh-CN" w:bidi="hi-IN"/>
        </w:rPr>
        <w:t>. São Paulo: Ática, 1997.</w:t>
      </w:r>
    </w:p>
    <w:p w:rsidR="00DF74EA" w:rsidRDefault="00DF74EA" w:rsidP="00BE011B">
      <w:pPr>
        <w:spacing w:before="240" w:line="360" w:lineRule="auto"/>
        <w:rPr>
          <w:rFonts w:ascii="Times New Roman" w:eastAsia="SimSun" w:hAnsi="Times New Roman" w:cs="Mangal"/>
          <w:color w:val="00000A"/>
          <w:sz w:val="24"/>
          <w:szCs w:val="24"/>
          <w:lang w:eastAsia="zh-CN" w:bidi="hi-IN"/>
        </w:rPr>
      </w:pPr>
      <w:r w:rsidRPr="00D14480">
        <w:rPr>
          <w:rFonts w:ascii="Times New Roman" w:eastAsia="SimSun" w:hAnsi="Times New Roman" w:cs="Mangal"/>
          <w:color w:val="00000A"/>
          <w:sz w:val="24"/>
          <w:szCs w:val="24"/>
          <w:lang w:eastAsia="zh-CN" w:bidi="hi-IN"/>
        </w:rPr>
        <w:t xml:space="preserve">BAPTISTA, Mônica Correia; CRUZ, Priscila Maria </w:t>
      </w:r>
      <w:proofErr w:type="spellStart"/>
      <w:r w:rsidRPr="00D14480">
        <w:rPr>
          <w:rFonts w:ascii="Times New Roman" w:eastAsia="SimSun" w:hAnsi="Times New Roman" w:cs="Mangal"/>
          <w:color w:val="00000A"/>
          <w:sz w:val="24"/>
          <w:szCs w:val="24"/>
          <w:lang w:eastAsia="zh-CN" w:bidi="hi-IN"/>
        </w:rPr>
        <w:t>Caligiorne</w:t>
      </w:r>
      <w:proofErr w:type="spellEnd"/>
      <w:r w:rsidRPr="00D14480">
        <w:rPr>
          <w:rFonts w:ascii="Times New Roman" w:eastAsia="SimSun" w:hAnsi="Times New Roman" w:cs="Mangal"/>
          <w:color w:val="00000A"/>
          <w:sz w:val="24"/>
          <w:szCs w:val="24"/>
          <w:lang w:eastAsia="zh-CN" w:bidi="hi-IN"/>
        </w:rPr>
        <w:t xml:space="preserve">; NORONHA, Amanda de Abreu. </w:t>
      </w:r>
      <w:r w:rsidRPr="00291F37">
        <w:rPr>
          <w:rFonts w:ascii="Times New Roman" w:eastAsia="SimSun" w:hAnsi="Times New Roman" w:cs="Mangal"/>
          <w:b/>
          <w:color w:val="00000A"/>
          <w:sz w:val="24"/>
          <w:szCs w:val="24"/>
          <w:lang w:eastAsia="zh-CN" w:bidi="hi-IN"/>
        </w:rPr>
        <w:t>Letramento literário na primeira infância</w:t>
      </w:r>
      <w:r w:rsidRPr="00D14480">
        <w:rPr>
          <w:rFonts w:ascii="Times New Roman" w:eastAsia="SimSun" w:hAnsi="Times New Roman" w:cs="Mangal"/>
          <w:color w:val="00000A"/>
          <w:sz w:val="24"/>
          <w:szCs w:val="24"/>
          <w:lang w:eastAsia="zh-CN" w:bidi="hi-IN"/>
        </w:rPr>
        <w:t>. 2013. V 1</w:t>
      </w:r>
      <w:r>
        <w:rPr>
          <w:rFonts w:ascii="Times New Roman" w:eastAsia="SimSun" w:hAnsi="Times New Roman" w:cs="Mangal"/>
          <w:color w:val="00000A"/>
          <w:sz w:val="24"/>
          <w:szCs w:val="24"/>
          <w:lang w:eastAsia="zh-CN" w:bidi="hi-IN"/>
        </w:rPr>
        <w:t xml:space="preserve">. </w:t>
      </w:r>
      <w:r w:rsidR="00BE011B" w:rsidRPr="00D14480">
        <w:rPr>
          <w:rFonts w:ascii="Times New Roman" w:eastAsia="SimSun" w:hAnsi="Times New Roman" w:cs="Mangal"/>
          <w:color w:val="00000A"/>
          <w:sz w:val="24"/>
          <w:szCs w:val="24"/>
          <w:lang w:eastAsia="zh-CN" w:bidi="hi-IN"/>
        </w:rPr>
        <w:t>Universidade Federal De Uberlândia</w:t>
      </w:r>
      <w:r w:rsidRPr="00D14480">
        <w:rPr>
          <w:rFonts w:ascii="Times New Roman" w:eastAsia="SimSun" w:hAnsi="Times New Roman" w:cs="Mangal"/>
          <w:color w:val="00000A"/>
          <w:sz w:val="24"/>
          <w:szCs w:val="24"/>
          <w:lang w:eastAsia="zh-CN" w:bidi="hi-IN"/>
        </w:rPr>
        <w:t>, Minas Gerais.</w:t>
      </w:r>
      <w:r>
        <w:rPr>
          <w:rFonts w:ascii="Times New Roman" w:eastAsia="SimSun" w:hAnsi="Times New Roman" w:cs="Mangal"/>
          <w:color w:val="00000A"/>
          <w:sz w:val="24"/>
          <w:szCs w:val="24"/>
          <w:lang w:eastAsia="zh-CN" w:bidi="hi-IN"/>
        </w:rPr>
        <w:t xml:space="preserve"> </w:t>
      </w:r>
      <w:r w:rsidRPr="00291F37">
        <w:rPr>
          <w:rFonts w:ascii="Times New Roman" w:eastAsia="SimSun" w:hAnsi="Times New Roman" w:cs="Mangal"/>
          <w:color w:val="00000A"/>
          <w:sz w:val="24"/>
          <w:szCs w:val="24"/>
          <w:lang w:eastAsia="zh-CN" w:bidi="hi-IN"/>
        </w:rPr>
        <w:t xml:space="preserve">Anais do CENA. </w:t>
      </w:r>
    </w:p>
    <w:p w:rsidR="00D75C68" w:rsidRPr="003B3BE3" w:rsidRDefault="00890378" w:rsidP="00BE011B">
      <w:pPr>
        <w:spacing w:before="240" w:line="360" w:lineRule="auto"/>
        <w:jc w:val="both"/>
        <w:rPr>
          <w:rFonts w:ascii="Times New Roman" w:eastAsia="SimSun" w:hAnsi="Times New Roman" w:cs="Mangal"/>
          <w:color w:val="00000A"/>
          <w:sz w:val="24"/>
          <w:szCs w:val="24"/>
          <w:lang w:eastAsia="zh-CN" w:bidi="hi-IN"/>
        </w:rPr>
      </w:pPr>
      <w:r>
        <w:rPr>
          <w:rFonts w:ascii="Times New Roman" w:eastAsia="SimSun" w:hAnsi="Times New Roman" w:cs="Mangal"/>
          <w:color w:val="00000A"/>
          <w:sz w:val="24"/>
          <w:szCs w:val="24"/>
          <w:lang w:eastAsia="zh-CN" w:bidi="hi-IN"/>
        </w:rPr>
        <w:t xml:space="preserve">BARTHES, Roland. </w:t>
      </w:r>
      <w:r w:rsidRPr="00890378">
        <w:rPr>
          <w:rFonts w:ascii="Times New Roman" w:eastAsia="SimSun" w:hAnsi="Times New Roman" w:cs="Mangal"/>
          <w:b/>
          <w:color w:val="00000A"/>
          <w:sz w:val="24"/>
          <w:szCs w:val="24"/>
          <w:lang w:eastAsia="zh-CN" w:bidi="hi-IN"/>
        </w:rPr>
        <w:t>O prazer do texto.</w:t>
      </w:r>
      <w:r>
        <w:rPr>
          <w:rFonts w:ascii="Times New Roman" w:eastAsia="SimSun" w:hAnsi="Times New Roman" w:cs="Mangal"/>
          <w:color w:val="00000A"/>
          <w:sz w:val="24"/>
          <w:szCs w:val="24"/>
          <w:lang w:eastAsia="zh-CN" w:bidi="hi-IN"/>
        </w:rPr>
        <w:t xml:space="preserve"> São Paulo: Perspectiva, 1987. </w:t>
      </w:r>
    </w:p>
    <w:p w:rsidR="007544DE" w:rsidRPr="007544DE" w:rsidRDefault="007544DE" w:rsidP="00BE011B">
      <w:pPr>
        <w:spacing w:before="240" w:line="360" w:lineRule="auto"/>
        <w:rPr>
          <w:rFonts w:ascii="Times New Roman" w:eastAsia="SimSun" w:hAnsi="Times New Roman" w:cs="Mangal"/>
          <w:color w:val="00000A"/>
          <w:sz w:val="24"/>
          <w:szCs w:val="24"/>
          <w:lang w:eastAsia="zh-CN" w:bidi="hi-IN"/>
        </w:rPr>
      </w:pPr>
      <w:r w:rsidRPr="007544DE">
        <w:rPr>
          <w:rFonts w:ascii="Times New Roman" w:eastAsia="SimSun" w:hAnsi="Times New Roman" w:cs="Mangal"/>
          <w:color w:val="00000A"/>
          <w:sz w:val="24"/>
          <w:szCs w:val="24"/>
          <w:lang w:val="en-US" w:eastAsia="zh-CN" w:bidi="hi-IN"/>
        </w:rPr>
        <w:t xml:space="preserve">BONFANTI, </w:t>
      </w:r>
      <w:proofErr w:type="spellStart"/>
      <w:r w:rsidRPr="007544DE">
        <w:rPr>
          <w:rFonts w:ascii="Times New Roman" w:eastAsia="SimSun" w:hAnsi="Times New Roman" w:cs="Mangal"/>
          <w:color w:val="00000A"/>
          <w:sz w:val="24"/>
          <w:szCs w:val="24"/>
          <w:lang w:val="en-US" w:eastAsia="zh-CN" w:bidi="hi-IN"/>
        </w:rPr>
        <w:t>Claudete</w:t>
      </w:r>
      <w:proofErr w:type="spellEnd"/>
      <w:r w:rsidRPr="007544DE">
        <w:rPr>
          <w:rFonts w:ascii="Times New Roman" w:eastAsia="SimSun" w:hAnsi="Times New Roman" w:cs="Mangal"/>
          <w:color w:val="00000A"/>
          <w:sz w:val="24"/>
          <w:szCs w:val="24"/>
          <w:lang w:val="en-US" w:eastAsia="zh-CN" w:bidi="hi-IN"/>
        </w:rPr>
        <w:t>; SCHERNIKAU, Marina K</w:t>
      </w:r>
      <w:r>
        <w:rPr>
          <w:rFonts w:ascii="Times New Roman" w:eastAsia="SimSun" w:hAnsi="Times New Roman" w:cs="Mangal"/>
          <w:color w:val="00000A"/>
          <w:sz w:val="24"/>
          <w:szCs w:val="24"/>
          <w:lang w:val="en-US" w:eastAsia="zh-CN" w:bidi="hi-IN"/>
        </w:rPr>
        <w:t xml:space="preserve">inschikowski. </w:t>
      </w:r>
      <w:r w:rsidRPr="007544DE">
        <w:rPr>
          <w:rFonts w:ascii="Times New Roman" w:eastAsia="SimSun" w:hAnsi="Times New Roman" w:cs="Mangal"/>
          <w:b/>
          <w:color w:val="00000A"/>
          <w:sz w:val="24"/>
          <w:szCs w:val="24"/>
          <w:lang w:eastAsia="zh-CN" w:bidi="hi-IN"/>
        </w:rPr>
        <w:t xml:space="preserve">A leitura fruitiva e a ação docente na Educação Infantil. </w:t>
      </w:r>
      <w:r w:rsidR="00B51CF9" w:rsidRPr="00B51CF9">
        <w:rPr>
          <w:rFonts w:ascii="Times New Roman" w:eastAsia="SimSun" w:hAnsi="Times New Roman" w:cs="Mangal"/>
          <w:color w:val="00000A"/>
          <w:sz w:val="24"/>
          <w:szCs w:val="24"/>
          <w:lang w:eastAsia="zh-CN" w:bidi="hi-IN"/>
        </w:rPr>
        <w:t>Revista de Divulgação Interdisciplinar do Núcleo das Licenciaturas</w:t>
      </w:r>
      <w:r w:rsidR="00B51CF9" w:rsidRPr="00B51CF9">
        <w:rPr>
          <w:rFonts w:ascii="Times New Roman" w:eastAsia="SimSun" w:hAnsi="Times New Roman" w:cs="Mangal"/>
          <w:b/>
          <w:color w:val="00000A"/>
          <w:sz w:val="24"/>
          <w:szCs w:val="24"/>
          <w:lang w:eastAsia="zh-CN" w:bidi="hi-IN"/>
        </w:rPr>
        <w:t xml:space="preserve"> </w:t>
      </w:r>
      <w:r>
        <w:rPr>
          <w:rFonts w:ascii="Times New Roman" w:eastAsia="SimSun" w:hAnsi="Times New Roman" w:cs="Mangal"/>
          <w:color w:val="00000A"/>
          <w:sz w:val="24"/>
          <w:szCs w:val="24"/>
          <w:lang w:eastAsia="zh-CN" w:bidi="hi-IN"/>
        </w:rPr>
        <w:t>Universidade do Vale do Itajaí</w:t>
      </w:r>
      <w:r w:rsidR="00B51CF9">
        <w:rPr>
          <w:rFonts w:ascii="Times New Roman" w:eastAsia="SimSun" w:hAnsi="Times New Roman" w:cs="Mangal"/>
          <w:color w:val="00000A"/>
          <w:sz w:val="24"/>
          <w:szCs w:val="24"/>
          <w:lang w:eastAsia="zh-CN" w:bidi="hi-IN"/>
        </w:rPr>
        <w:t>, Itajaí, 2013.</w:t>
      </w:r>
    </w:p>
    <w:p w:rsidR="004E45C0" w:rsidRDefault="004E45C0" w:rsidP="00BE011B">
      <w:pPr>
        <w:pStyle w:val="Normal1"/>
        <w:spacing w:before="240" w:line="360" w:lineRule="auto"/>
        <w:jc w:val="both"/>
      </w:pPr>
      <w:r w:rsidRPr="004E45C0">
        <w:t xml:space="preserve">CANDIDO, Antonio. O direito à literatura. In: CANDIDO, Antonio. </w:t>
      </w:r>
      <w:r w:rsidRPr="004E45C0">
        <w:rPr>
          <w:b/>
          <w:iCs/>
        </w:rPr>
        <w:t>Vários Escritos.</w:t>
      </w:r>
      <w:r w:rsidRPr="004E45C0">
        <w:rPr>
          <w:i/>
          <w:iCs/>
        </w:rPr>
        <w:t xml:space="preserve"> </w:t>
      </w:r>
      <w:r w:rsidRPr="004E45C0">
        <w:t>Rio de Janeiro: Duas cidades, 2004. P. 169-191.</w:t>
      </w:r>
    </w:p>
    <w:p w:rsidR="00EF2E84" w:rsidRDefault="00EF2E84" w:rsidP="00BE011B">
      <w:pPr>
        <w:spacing w:before="240" w:line="360" w:lineRule="auto"/>
        <w:jc w:val="both"/>
        <w:rPr>
          <w:rFonts w:ascii="Times New Roman" w:eastAsia="SimSun" w:hAnsi="Times New Roman" w:cs="Mangal"/>
          <w:color w:val="00000A"/>
          <w:sz w:val="24"/>
          <w:szCs w:val="24"/>
          <w:lang w:eastAsia="zh-CN" w:bidi="hi-IN"/>
        </w:rPr>
      </w:pPr>
      <w:r w:rsidRPr="00291F37">
        <w:rPr>
          <w:rFonts w:ascii="Times New Roman" w:eastAsia="SimSun" w:hAnsi="Times New Roman" w:cs="Mangal"/>
          <w:color w:val="00000A"/>
          <w:sz w:val="24"/>
          <w:szCs w:val="24"/>
          <w:lang w:eastAsia="zh-CN" w:bidi="hi-IN"/>
        </w:rPr>
        <w:t xml:space="preserve">CARVALHO, Caroline. </w:t>
      </w:r>
      <w:r w:rsidRPr="00291F37">
        <w:rPr>
          <w:rFonts w:ascii="Times New Roman" w:eastAsia="SimSun" w:hAnsi="Times New Roman" w:cs="Mangal"/>
          <w:b/>
          <w:color w:val="00000A"/>
          <w:sz w:val="24"/>
          <w:szCs w:val="24"/>
          <w:lang w:eastAsia="zh-CN" w:bidi="hi-IN"/>
        </w:rPr>
        <w:t>Formação de leitores: A contação de história</w:t>
      </w:r>
      <w:r w:rsidRPr="00291F37">
        <w:rPr>
          <w:rFonts w:ascii="Times New Roman" w:eastAsia="SimSun" w:hAnsi="Times New Roman" w:cs="Mangal"/>
          <w:color w:val="00000A"/>
          <w:sz w:val="24"/>
          <w:szCs w:val="24"/>
          <w:lang w:eastAsia="zh-CN" w:bidi="hi-IN"/>
        </w:rPr>
        <w:t xml:space="preserve">. 2009. 189f. Dissertação (Mestrado em Educação) – </w:t>
      </w:r>
      <w:r>
        <w:rPr>
          <w:rFonts w:ascii="Times New Roman" w:eastAsia="SimSun" w:hAnsi="Times New Roman" w:cs="Mangal"/>
          <w:color w:val="00000A"/>
          <w:sz w:val="24"/>
          <w:szCs w:val="24"/>
          <w:lang w:eastAsia="zh-CN" w:bidi="hi-IN"/>
        </w:rPr>
        <w:t xml:space="preserve">Programa de Mestrado Acadêmico em Educação. </w:t>
      </w:r>
      <w:r w:rsidRPr="00291F37">
        <w:rPr>
          <w:rFonts w:ascii="Times New Roman" w:eastAsia="SimSun" w:hAnsi="Times New Roman" w:cs="Mangal"/>
          <w:color w:val="00000A"/>
          <w:sz w:val="24"/>
          <w:szCs w:val="24"/>
          <w:lang w:eastAsia="zh-CN" w:bidi="hi-IN"/>
        </w:rPr>
        <w:t>Universidade do Vale do Itajaí. Santa Catarina</w:t>
      </w:r>
      <w:r>
        <w:rPr>
          <w:rFonts w:ascii="Times New Roman" w:eastAsia="SimSun" w:hAnsi="Times New Roman" w:cs="Mangal"/>
          <w:color w:val="00000A"/>
          <w:sz w:val="24"/>
          <w:szCs w:val="24"/>
          <w:lang w:eastAsia="zh-CN" w:bidi="hi-IN"/>
        </w:rPr>
        <w:t>.</w:t>
      </w:r>
    </w:p>
    <w:p w:rsidR="00D75C68" w:rsidRPr="00D75C68" w:rsidRDefault="00EF2E84" w:rsidP="00BE011B">
      <w:pPr>
        <w:spacing w:before="240" w:line="360" w:lineRule="auto"/>
        <w:jc w:val="both"/>
        <w:rPr>
          <w:rFonts w:ascii="Times New Roman" w:eastAsia="SimSun" w:hAnsi="Times New Roman" w:cs="Mangal"/>
          <w:color w:val="00000A"/>
          <w:sz w:val="24"/>
          <w:szCs w:val="24"/>
          <w:lang w:eastAsia="zh-CN" w:bidi="hi-IN"/>
        </w:rPr>
      </w:pPr>
      <w:r>
        <w:rPr>
          <w:rFonts w:ascii="Times New Roman" w:eastAsia="SimSun" w:hAnsi="Times New Roman" w:cs="Mangal"/>
          <w:color w:val="00000A"/>
          <w:sz w:val="24"/>
          <w:szCs w:val="24"/>
          <w:lang w:eastAsia="zh-CN" w:bidi="hi-IN"/>
        </w:rPr>
        <w:t xml:space="preserve">CARVALHO, Caroline; NEITZEL, Adair de Aguiar. </w:t>
      </w:r>
      <w:r w:rsidR="00D75C68">
        <w:rPr>
          <w:rFonts w:ascii="Times New Roman" w:eastAsia="SimSun" w:hAnsi="Times New Roman" w:cs="Mangal"/>
          <w:color w:val="00000A"/>
          <w:sz w:val="24"/>
          <w:szCs w:val="24"/>
          <w:lang w:eastAsia="zh-CN" w:bidi="hi-IN"/>
        </w:rPr>
        <w:t xml:space="preserve">A literatura na formação de professores. </w:t>
      </w:r>
      <w:r w:rsidR="00D75C68" w:rsidRPr="00D75C68">
        <w:rPr>
          <w:rFonts w:ascii="Times New Roman" w:eastAsia="SimSun" w:hAnsi="Times New Roman" w:cs="Mangal"/>
          <w:color w:val="00000A"/>
          <w:sz w:val="24"/>
          <w:szCs w:val="24"/>
          <w:lang w:eastAsia="zh-CN" w:bidi="hi-IN"/>
        </w:rPr>
        <w:t>Pontifícia Universidade Católica do Paraná.</w:t>
      </w:r>
      <w:r w:rsidR="00EE32E4">
        <w:rPr>
          <w:rFonts w:ascii="Times New Roman" w:eastAsia="SimSun" w:hAnsi="Times New Roman" w:cs="Mangal"/>
          <w:color w:val="00000A"/>
          <w:sz w:val="24"/>
          <w:szCs w:val="24"/>
          <w:lang w:eastAsia="zh-CN" w:bidi="hi-IN"/>
        </w:rPr>
        <w:t xml:space="preserve"> </w:t>
      </w:r>
      <w:r w:rsidR="00E408F5">
        <w:rPr>
          <w:rFonts w:ascii="Times New Roman" w:eastAsia="SimSun" w:hAnsi="Times New Roman" w:cs="Mangal"/>
          <w:color w:val="00000A"/>
          <w:sz w:val="24"/>
          <w:szCs w:val="24"/>
          <w:lang w:eastAsia="zh-CN" w:bidi="hi-IN"/>
        </w:rPr>
        <w:t>2008.</w:t>
      </w:r>
    </w:p>
    <w:p w:rsidR="004E45C0" w:rsidRPr="004E45C0" w:rsidRDefault="004E45C0" w:rsidP="00BE011B">
      <w:pPr>
        <w:pStyle w:val="Normal1"/>
        <w:spacing w:before="240" w:line="360" w:lineRule="auto"/>
        <w:jc w:val="both"/>
      </w:pPr>
      <w:r w:rsidRPr="004E45C0">
        <w:t xml:space="preserve">COELHO, Nelly Novaes. </w:t>
      </w:r>
      <w:r w:rsidRPr="004E45C0">
        <w:rPr>
          <w:b/>
          <w:iCs/>
        </w:rPr>
        <w:t>Literatura infantil:</w:t>
      </w:r>
      <w:r w:rsidRPr="004E45C0">
        <w:rPr>
          <w:i/>
          <w:iCs/>
        </w:rPr>
        <w:t xml:space="preserve"> </w:t>
      </w:r>
      <w:r w:rsidRPr="004E45C0">
        <w:t>teoria, análise, didática. São Paulo: Moderna, 2000.</w:t>
      </w:r>
    </w:p>
    <w:p w:rsidR="004E45C0" w:rsidRDefault="004E45C0" w:rsidP="00BE011B">
      <w:pPr>
        <w:pStyle w:val="Normal1"/>
        <w:spacing w:before="240" w:line="360" w:lineRule="auto"/>
        <w:jc w:val="both"/>
      </w:pPr>
      <w:r w:rsidRPr="004E45C0">
        <w:t>COS</w:t>
      </w:r>
      <w:r w:rsidR="00BE011B">
        <w:t>S</w:t>
      </w:r>
      <w:r w:rsidRPr="004E45C0">
        <w:t xml:space="preserve">ON, </w:t>
      </w:r>
      <w:proofErr w:type="spellStart"/>
      <w:r w:rsidRPr="004E45C0">
        <w:t>Rildo</w:t>
      </w:r>
      <w:proofErr w:type="spellEnd"/>
      <w:r w:rsidRPr="004E45C0">
        <w:t xml:space="preserve">. </w:t>
      </w:r>
      <w:r w:rsidRPr="004E45C0">
        <w:rPr>
          <w:b/>
          <w:iCs/>
        </w:rPr>
        <w:t>Letramento Literário:</w:t>
      </w:r>
      <w:r w:rsidRPr="004E45C0">
        <w:rPr>
          <w:i/>
          <w:iCs/>
        </w:rPr>
        <w:t xml:space="preserve"> </w:t>
      </w:r>
      <w:r w:rsidRPr="004E45C0">
        <w:t>teoria e prática. São Paulo: Contexto, 2012.</w:t>
      </w:r>
    </w:p>
    <w:p w:rsidR="00412499" w:rsidRPr="004E45C0" w:rsidRDefault="00524154" w:rsidP="00BE011B">
      <w:pPr>
        <w:pStyle w:val="Normal1"/>
        <w:spacing w:before="240" w:line="360" w:lineRule="auto"/>
        <w:jc w:val="both"/>
      </w:pPr>
      <w:r w:rsidRPr="00524154">
        <w:lastRenderedPageBreak/>
        <w:t xml:space="preserve">CUNHA, M. A. A. </w:t>
      </w:r>
      <w:r w:rsidRPr="00524154">
        <w:rPr>
          <w:b/>
        </w:rPr>
        <w:t>Literatura Infantil: Teoria e Prática</w:t>
      </w:r>
      <w:r w:rsidRPr="00524154">
        <w:t>. São Paulo: Ática, 1983.</w:t>
      </w:r>
    </w:p>
    <w:p w:rsidR="004E45C0" w:rsidRDefault="004E45C0" w:rsidP="00BE011B">
      <w:pPr>
        <w:pStyle w:val="Normal1"/>
        <w:spacing w:before="240" w:line="360" w:lineRule="auto"/>
        <w:jc w:val="both"/>
      </w:pPr>
      <w:r w:rsidRPr="004E45C0">
        <w:t xml:space="preserve">DEBUS. Eliane. </w:t>
      </w:r>
      <w:r w:rsidRPr="004E45C0">
        <w:rPr>
          <w:b/>
          <w:iCs/>
        </w:rPr>
        <w:t xml:space="preserve">Festaria de </w:t>
      </w:r>
      <w:proofErr w:type="spellStart"/>
      <w:r w:rsidRPr="004E45C0">
        <w:rPr>
          <w:b/>
          <w:iCs/>
        </w:rPr>
        <w:t>Brincança</w:t>
      </w:r>
      <w:proofErr w:type="spellEnd"/>
      <w:r w:rsidRPr="004E45C0">
        <w:rPr>
          <w:b/>
          <w:iCs/>
        </w:rPr>
        <w:t>:</w:t>
      </w:r>
      <w:r w:rsidRPr="004E45C0">
        <w:rPr>
          <w:i/>
          <w:iCs/>
        </w:rPr>
        <w:t xml:space="preserve"> </w:t>
      </w:r>
      <w:r w:rsidRPr="004E45C0">
        <w:t xml:space="preserve">a leitura literária na Educação Infantil. São Paulo: </w:t>
      </w:r>
      <w:proofErr w:type="spellStart"/>
      <w:r w:rsidRPr="004E45C0">
        <w:t>Paulus</w:t>
      </w:r>
      <w:proofErr w:type="spellEnd"/>
      <w:r w:rsidRPr="004E45C0">
        <w:t>, 2006.</w:t>
      </w:r>
    </w:p>
    <w:p w:rsidR="004A1661" w:rsidRDefault="004A1661" w:rsidP="00BE011B">
      <w:pPr>
        <w:spacing w:before="240" w:line="360" w:lineRule="auto"/>
        <w:jc w:val="both"/>
        <w:rPr>
          <w:rFonts w:ascii="Times New Roman" w:hAnsi="Times New Roman" w:cs="Times New Roman"/>
          <w:color w:val="000000"/>
          <w:sz w:val="24"/>
          <w:szCs w:val="24"/>
        </w:rPr>
      </w:pPr>
      <w:r w:rsidRPr="004A1661">
        <w:rPr>
          <w:rFonts w:ascii="Times New Roman" w:hAnsi="Times New Roman" w:cs="Times New Roman"/>
          <w:color w:val="000000"/>
          <w:sz w:val="24"/>
          <w:szCs w:val="24"/>
        </w:rPr>
        <w:t xml:space="preserve">FERREIRO, Emília; WEISZ, Telma. </w:t>
      </w:r>
      <w:r w:rsidRPr="004A1661">
        <w:rPr>
          <w:rFonts w:ascii="Times New Roman" w:hAnsi="Times New Roman" w:cs="Times New Roman"/>
          <w:b/>
          <w:color w:val="000000"/>
          <w:sz w:val="24"/>
          <w:szCs w:val="24"/>
        </w:rPr>
        <w:t>Grandes diálogos</w:t>
      </w:r>
      <w:r w:rsidRPr="004A1661">
        <w:rPr>
          <w:rFonts w:ascii="Times New Roman" w:hAnsi="Times New Roman" w:cs="Times New Roman"/>
          <w:color w:val="000000"/>
          <w:sz w:val="24"/>
          <w:szCs w:val="24"/>
        </w:rPr>
        <w:t>. Nova Escola.</w:t>
      </w:r>
      <w:r w:rsidR="00D14480">
        <w:rPr>
          <w:rFonts w:ascii="Times New Roman" w:hAnsi="Times New Roman" w:cs="Times New Roman"/>
          <w:color w:val="000000"/>
          <w:sz w:val="24"/>
          <w:szCs w:val="24"/>
        </w:rPr>
        <w:t xml:space="preserve"> São Paulo, p.28-29, junho.2013. </w:t>
      </w:r>
    </w:p>
    <w:p w:rsidR="00890378" w:rsidRDefault="00890378" w:rsidP="00BE011B">
      <w:pPr>
        <w:spacing w:before="24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FRUIÇÃO. </w:t>
      </w:r>
      <w:r w:rsidR="00CE5968">
        <w:rPr>
          <w:rFonts w:ascii="Times New Roman" w:hAnsi="Times New Roman" w:cs="Times New Roman"/>
          <w:color w:val="000000"/>
          <w:sz w:val="24"/>
          <w:szCs w:val="24"/>
        </w:rPr>
        <w:t xml:space="preserve">In. </w:t>
      </w:r>
      <w:r w:rsidR="00CE5968" w:rsidRPr="007C62FE">
        <w:rPr>
          <w:rFonts w:ascii="Times New Roman" w:hAnsi="Times New Roman" w:cs="Times New Roman"/>
          <w:sz w:val="24"/>
          <w:szCs w:val="24"/>
        </w:rPr>
        <w:t>Michaelis</w:t>
      </w:r>
      <w:r>
        <w:rPr>
          <w:rFonts w:ascii="Times New Roman" w:hAnsi="Times New Roman" w:cs="Times New Roman"/>
          <w:sz w:val="24"/>
          <w:szCs w:val="24"/>
        </w:rPr>
        <w:t xml:space="preserve">. Disponível em: &lt; </w:t>
      </w:r>
      <w:hyperlink r:id="rId8" w:history="1">
        <w:r w:rsidRPr="00890378">
          <w:rPr>
            <w:rStyle w:val="Hyperlink"/>
            <w:rFonts w:ascii="Times New Roman" w:hAnsi="Times New Roman" w:cs="Times New Roman"/>
            <w:b/>
            <w:color w:val="auto"/>
            <w:sz w:val="24"/>
            <w:szCs w:val="24"/>
          </w:rPr>
          <w:t>https://michaelis.uol.com.br/moderno-portugues/busca/portugues-brasileiro/frui%C3%A7ao/</w:t>
        </w:r>
      </w:hyperlink>
      <w:r w:rsidRPr="00890378">
        <w:rPr>
          <w:rFonts w:ascii="Times New Roman" w:hAnsi="Times New Roman" w:cs="Times New Roman"/>
          <w:b/>
          <w:sz w:val="24"/>
          <w:szCs w:val="24"/>
        </w:rPr>
        <w:t>&gt;.</w:t>
      </w:r>
      <w:r>
        <w:rPr>
          <w:rFonts w:ascii="Times New Roman" w:hAnsi="Times New Roman" w:cs="Times New Roman"/>
          <w:sz w:val="24"/>
          <w:szCs w:val="24"/>
        </w:rPr>
        <w:t xml:space="preserve"> Acesso em: 18 de jun. 2018.</w:t>
      </w:r>
    </w:p>
    <w:p w:rsidR="00180874" w:rsidRPr="00180874" w:rsidRDefault="00180874" w:rsidP="00BE011B">
      <w:pPr>
        <w:spacing w:before="240" w:line="360" w:lineRule="auto"/>
        <w:jc w:val="both"/>
        <w:rPr>
          <w:rFonts w:ascii="Times New Roman" w:hAnsi="Times New Roman" w:cs="Times New Roman"/>
          <w:color w:val="000000"/>
          <w:sz w:val="24"/>
          <w:szCs w:val="24"/>
        </w:rPr>
      </w:pPr>
      <w:r w:rsidRPr="00180874">
        <w:rPr>
          <w:rFonts w:ascii="Times New Roman" w:hAnsi="Times New Roman" w:cs="Times New Roman"/>
          <w:color w:val="000000"/>
          <w:sz w:val="24"/>
          <w:szCs w:val="24"/>
        </w:rPr>
        <w:t xml:space="preserve">MCGUINNESS, Diane. </w:t>
      </w:r>
      <w:r w:rsidRPr="00180874">
        <w:rPr>
          <w:rFonts w:ascii="Times New Roman" w:hAnsi="Times New Roman" w:cs="Times New Roman"/>
          <w:b/>
          <w:color w:val="000000"/>
          <w:sz w:val="24"/>
          <w:szCs w:val="24"/>
        </w:rPr>
        <w:t xml:space="preserve">Cultivando um leitor desde o berço: A trajetória de seu filho da linguagem à alfabetização. </w:t>
      </w:r>
      <w:r w:rsidRPr="00180874">
        <w:rPr>
          <w:rFonts w:ascii="Times New Roman" w:hAnsi="Times New Roman" w:cs="Times New Roman"/>
          <w:color w:val="000000"/>
          <w:sz w:val="24"/>
          <w:szCs w:val="24"/>
        </w:rPr>
        <w:t xml:space="preserve">Tradução Rafaela Ventura; revisão técnica Sebastião </w:t>
      </w:r>
      <w:proofErr w:type="spellStart"/>
      <w:r w:rsidRPr="00180874">
        <w:rPr>
          <w:rFonts w:ascii="Times New Roman" w:hAnsi="Times New Roman" w:cs="Times New Roman"/>
          <w:color w:val="000000"/>
          <w:sz w:val="24"/>
          <w:szCs w:val="24"/>
        </w:rPr>
        <w:t>Votre</w:t>
      </w:r>
      <w:proofErr w:type="spellEnd"/>
      <w:r w:rsidRPr="00180874">
        <w:rPr>
          <w:rFonts w:ascii="Times New Roman" w:hAnsi="Times New Roman" w:cs="Times New Roman"/>
          <w:color w:val="000000"/>
          <w:sz w:val="24"/>
          <w:szCs w:val="24"/>
        </w:rPr>
        <w:t>; Rio de Janeiro: Record, 2006.</w:t>
      </w:r>
    </w:p>
    <w:p w:rsidR="00C13734" w:rsidRPr="00890378" w:rsidRDefault="00C13734" w:rsidP="00BE011B">
      <w:pPr>
        <w:spacing w:before="240" w:line="360" w:lineRule="auto"/>
        <w:jc w:val="both"/>
        <w:rPr>
          <w:rFonts w:ascii="Times New Roman" w:hAnsi="Times New Roman" w:cs="Times New Roman"/>
          <w:color w:val="000000"/>
          <w:sz w:val="24"/>
          <w:szCs w:val="24"/>
        </w:rPr>
      </w:pPr>
      <w:r w:rsidRPr="00C13734">
        <w:rPr>
          <w:rFonts w:ascii="Times New Roman" w:hAnsi="Times New Roman" w:cs="Times New Roman"/>
          <w:color w:val="000000"/>
          <w:sz w:val="24"/>
          <w:szCs w:val="24"/>
        </w:rPr>
        <w:t xml:space="preserve">NEITZEL, Adair de Aguiar. </w:t>
      </w:r>
      <w:r w:rsidRPr="00C13734">
        <w:rPr>
          <w:rFonts w:ascii="Times New Roman" w:hAnsi="Times New Roman" w:cs="Times New Roman"/>
          <w:b/>
          <w:color w:val="000000"/>
          <w:sz w:val="24"/>
          <w:szCs w:val="24"/>
        </w:rPr>
        <w:t>Sensibilização poética: educar para a fruição estética</w:t>
      </w:r>
      <w:r w:rsidR="00EE32E4">
        <w:rPr>
          <w:rFonts w:ascii="Times New Roman" w:hAnsi="Times New Roman" w:cs="Times New Roman"/>
          <w:b/>
          <w:color w:val="000000"/>
          <w:sz w:val="24"/>
          <w:szCs w:val="24"/>
        </w:rPr>
        <w:t xml:space="preserve">. </w:t>
      </w:r>
      <w:r w:rsidR="00EE32E4" w:rsidRPr="00EE32E4">
        <w:rPr>
          <w:rFonts w:ascii="Times New Roman" w:hAnsi="Times New Roman" w:cs="Times New Roman"/>
          <w:color w:val="000000"/>
          <w:sz w:val="24"/>
          <w:szCs w:val="24"/>
        </w:rPr>
        <w:t xml:space="preserve">In </w:t>
      </w:r>
      <w:r w:rsidRPr="00C13734">
        <w:rPr>
          <w:rFonts w:ascii="Times New Roman" w:hAnsi="Times New Roman" w:cs="Times New Roman"/>
          <w:color w:val="000000"/>
          <w:sz w:val="24"/>
          <w:szCs w:val="24"/>
        </w:rPr>
        <w:t>SIRGADO Angel Pino; SCHLINDWEIN, Luciane Maria (</w:t>
      </w:r>
      <w:proofErr w:type="spellStart"/>
      <w:r w:rsidRPr="00C13734">
        <w:rPr>
          <w:rFonts w:ascii="Times New Roman" w:hAnsi="Times New Roman" w:cs="Times New Roman"/>
          <w:color w:val="000000"/>
          <w:sz w:val="24"/>
          <w:szCs w:val="24"/>
        </w:rPr>
        <w:t>Orgs</w:t>
      </w:r>
      <w:proofErr w:type="spellEnd"/>
      <w:r w:rsidRPr="00C13734">
        <w:rPr>
          <w:rFonts w:ascii="Times New Roman" w:hAnsi="Times New Roman" w:cs="Times New Roman"/>
          <w:color w:val="000000"/>
          <w:sz w:val="24"/>
          <w:szCs w:val="24"/>
        </w:rPr>
        <w:t xml:space="preserve">). Estética e Pesquisa: Formação de Professores. Itajaí: Ed. </w:t>
      </w:r>
      <w:proofErr w:type="spellStart"/>
      <w:r w:rsidRPr="00C13734">
        <w:rPr>
          <w:rFonts w:ascii="Times New Roman" w:hAnsi="Times New Roman" w:cs="Times New Roman"/>
          <w:color w:val="000000"/>
          <w:sz w:val="24"/>
          <w:szCs w:val="24"/>
        </w:rPr>
        <w:t>Univali</w:t>
      </w:r>
      <w:proofErr w:type="spellEnd"/>
      <w:r w:rsidRPr="00C13734">
        <w:rPr>
          <w:rFonts w:ascii="Times New Roman" w:hAnsi="Times New Roman" w:cs="Times New Roman"/>
          <w:color w:val="000000"/>
          <w:sz w:val="24"/>
          <w:szCs w:val="24"/>
        </w:rPr>
        <w:t>: Ed. Maria do Cais, 2006.</w:t>
      </w:r>
    </w:p>
    <w:p w:rsidR="00180874" w:rsidRDefault="00665E78" w:rsidP="00BE011B">
      <w:pPr>
        <w:spacing w:before="24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OBERG, Maria Silvia Pires. </w:t>
      </w:r>
      <w:r w:rsidRPr="00AA433B">
        <w:rPr>
          <w:rFonts w:ascii="Times New Roman" w:hAnsi="Times New Roman" w:cs="Times New Roman"/>
          <w:b/>
          <w:color w:val="000000"/>
          <w:sz w:val="24"/>
          <w:szCs w:val="24"/>
        </w:rPr>
        <w:t>Informaç</w:t>
      </w:r>
      <w:r w:rsidR="00691F39" w:rsidRPr="00AA433B">
        <w:rPr>
          <w:rFonts w:ascii="Times New Roman" w:hAnsi="Times New Roman" w:cs="Times New Roman"/>
          <w:b/>
          <w:color w:val="000000"/>
          <w:sz w:val="24"/>
          <w:szCs w:val="24"/>
        </w:rPr>
        <w:t>ão e significação: a fruição literária em questão</w:t>
      </w:r>
      <w:r w:rsidR="00AA433B">
        <w:rPr>
          <w:rFonts w:ascii="Times New Roman" w:hAnsi="Times New Roman" w:cs="Times New Roman"/>
          <w:b/>
          <w:color w:val="000000"/>
          <w:sz w:val="24"/>
          <w:szCs w:val="24"/>
        </w:rPr>
        <w:t xml:space="preserve">. </w:t>
      </w:r>
      <w:r w:rsidR="00AA433B" w:rsidRPr="00AA433B">
        <w:rPr>
          <w:rFonts w:ascii="Times New Roman" w:hAnsi="Times New Roman" w:cs="Times New Roman"/>
          <w:color w:val="000000"/>
          <w:sz w:val="24"/>
          <w:szCs w:val="24"/>
        </w:rPr>
        <w:t>2007</w:t>
      </w:r>
      <w:r w:rsidR="00AA433B">
        <w:rPr>
          <w:rFonts w:ascii="Times New Roman" w:hAnsi="Times New Roman" w:cs="Times New Roman"/>
          <w:color w:val="000000"/>
          <w:sz w:val="24"/>
          <w:szCs w:val="24"/>
        </w:rPr>
        <w:t xml:space="preserve">. Tese (Pós Graduação) – Programa de Pós Graduação. Universidade de São Paulo, São Paulo. </w:t>
      </w:r>
    </w:p>
    <w:p w:rsidR="00DF74EA" w:rsidRDefault="00DF74EA" w:rsidP="00BE011B">
      <w:pPr>
        <w:spacing w:before="24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RAMOS, Ana Margarida; SILVA, Sara Reis da. </w:t>
      </w:r>
      <w:r w:rsidRPr="00C13734">
        <w:rPr>
          <w:rFonts w:ascii="Times New Roman" w:hAnsi="Times New Roman" w:cs="Times New Roman"/>
          <w:b/>
          <w:color w:val="000000"/>
          <w:sz w:val="24"/>
          <w:szCs w:val="24"/>
        </w:rPr>
        <w:t>Leitura do berço ao recreio. Estratégias de promoção da leitura com bebés</w:t>
      </w:r>
      <w:r>
        <w:rPr>
          <w:rFonts w:ascii="Times New Roman" w:hAnsi="Times New Roman" w:cs="Times New Roman"/>
          <w:b/>
          <w:color w:val="000000"/>
          <w:sz w:val="24"/>
          <w:szCs w:val="24"/>
        </w:rPr>
        <w:t>.</w:t>
      </w:r>
      <w:r w:rsidRPr="00C13734">
        <w:rPr>
          <w:rFonts w:ascii="Times New Roman" w:hAnsi="Times New Roman" w:cs="Times New Roman"/>
          <w:color w:val="000000"/>
          <w:sz w:val="24"/>
          <w:szCs w:val="24"/>
        </w:rPr>
        <w:t xml:space="preserve"> In Viana, F. L., Ribeiro, I. E Baptista, A. (coord.), Ler para Ser. Os caminhos antes, durante e… depois de aprender a ler (pp. 149-174). Coimbra: Almedina</w:t>
      </w:r>
      <w:r>
        <w:rPr>
          <w:rFonts w:ascii="Times New Roman" w:hAnsi="Times New Roman" w:cs="Times New Roman"/>
          <w:color w:val="000000"/>
          <w:sz w:val="24"/>
          <w:szCs w:val="24"/>
        </w:rPr>
        <w:t>, 2014.</w:t>
      </w:r>
    </w:p>
    <w:p w:rsidR="009536B6" w:rsidRDefault="009536B6" w:rsidP="00BE011B">
      <w:pPr>
        <w:pStyle w:val="Normal1"/>
        <w:spacing w:before="240" w:line="360" w:lineRule="auto"/>
        <w:jc w:val="both"/>
        <w:rPr>
          <w:rFonts w:eastAsiaTheme="minorHAnsi" w:cs="Times New Roman"/>
          <w:lang w:eastAsia="en-US" w:bidi="ar-SA"/>
        </w:rPr>
      </w:pPr>
      <w:r w:rsidRPr="004E45C0">
        <w:rPr>
          <w:rFonts w:eastAsiaTheme="minorHAnsi" w:cs="Times New Roman"/>
          <w:lang w:eastAsia="en-US" w:bidi="ar-SA"/>
        </w:rPr>
        <w:t xml:space="preserve">SOARES, Magda. </w:t>
      </w:r>
      <w:r w:rsidRPr="004E45C0">
        <w:rPr>
          <w:rFonts w:eastAsiaTheme="minorHAnsi" w:cs="Times New Roman"/>
          <w:b/>
          <w:bCs/>
          <w:lang w:eastAsia="en-US" w:bidi="ar-SA"/>
        </w:rPr>
        <w:t>Letramento</w:t>
      </w:r>
      <w:r w:rsidRPr="004E45C0">
        <w:rPr>
          <w:rFonts w:eastAsiaTheme="minorHAnsi" w:cs="Times New Roman"/>
          <w:lang w:eastAsia="en-US" w:bidi="ar-SA"/>
        </w:rPr>
        <w:t>: um tema em três gêneros. 2. ed. Belo Horizonte: Autêntica, 2000.</w:t>
      </w:r>
    </w:p>
    <w:p w:rsidR="00DF74EA" w:rsidRDefault="00DF74EA" w:rsidP="00BE011B">
      <w:pPr>
        <w:pStyle w:val="Default"/>
        <w:spacing w:before="240" w:line="360" w:lineRule="auto"/>
      </w:pPr>
      <w:r>
        <w:t xml:space="preserve">SOUZA, Solange Jobim. </w:t>
      </w:r>
      <w:r w:rsidRPr="00DF74EA">
        <w:rPr>
          <w:b/>
        </w:rPr>
        <w:t>Infância e linguagem</w:t>
      </w:r>
      <w:r>
        <w:t>. In: Ser criança na educação infantil: Infância e Linguagem. Ministério da Educação. 1.ed. Brasília, 2016. P. 13-43.</w:t>
      </w:r>
    </w:p>
    <w:p w:rsidR="00E758E8" w:rsidRPr="0095091D" w:rsidRDefault="004E45C0" w:rsidP="00BE011B">
      <w:pPr>
        <w:pStyle w:val="Default"/>
        <w:spacing w:before="240" w:after="160" w:line="360" w:lineRule="auto"/>
      </w:pPr>
      <w:r w:rsidRPr="008C7FA4">
        <w:t xml:space="preserve">SPENGLER, Maria Laura </w:t>
      </w:r>
      <w:proofErr w:type="spellStart"/>
      <w:r w:rsidRPr="008C7FA4">
        <w:t>Pozzobon</w:t>
      </w:r>
      <w:proofErr w:type="spellEnd"/>
      <w:r w:rsidRPr="008C7FA4">
        <w:t xml:space="preserve">.  </w:t>
      </w:r>
      <w:r w:rsidRPr="004E45C0">
        <w:rPr>
          <w:b/>
          <w:bCs/>
          <w:color w:val="auto"/>
        </w:rPr>
        <w:t>Alçando voos entre livros de imagem:</w:t>
      </w:r>
      <w:r w:rsidRPr="008C7FA4">
        <w:rPr>
          <w:bCs/>
          <w:i/>
          <w:color w:val="auto"/>
        </w:rPr>
        <w:t xml:space="preserve"> </w:t>
      </w:r>
      <w:r w:rsidRPr="008C7FA4">
        <w:rPr>
          <w:bCs/>
        </w:rPr>
        <w:t>o acervo do PNBE para a educação infantil. 2017. 213 f.</w:t>
      </w:r>
      <w:r w:rsidRPr="008C7FA4">
        <w:rPr>
          <w:bCs/>
          <w:i/>
        </w:rPr>
        <w:t xml:space="preserve"> </w:t>
      </w:r>
      <w:r w:rsidRPr="008C7FA4">
        <w:t>Tese (Doutorado em Educação) – Programa de Pós-Graduação em Educação.</w:t>
      </w:r>
      <w:r>
        <w:t xml:space="preserve"> </w:t>
      </w:r>
      <w:r w:rsidRPr="008C7FA4">
        <w:t>Universidade Federal de Santa Catarina, Florianópolis.</w:t>
      </w:r>
    </w:p>
    <w:sectPr w:rsidR="00E758E8" w:rsidRPr="0095091D" w:rsidSect="00EE718A">
      <w:headerReference w:type="default" r:id="rId9"/>
      <w:footerReference w:type="default" r:id="rId10"/>
      <w:headerReference w:type="first" r:id="rId11"/>
      <w:footerReference w:type="first" r:id="rId12"/>
      <w:pgSz w:w="11906" w:h="16838"/>
      <w:pgMar w:top="1702" w:right="1133" w:bottom="1276" w:left="1701" w:header="708" w:footer="708" w:gutter="0"/>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39C4" w:rsidRDefault="00FD39C4" w:rsidP="00EE718A">
      <w:pPr>
        <w:spacing w:line="240" w:lineRule="auto"/>
      </w:pPr>
      <w:r>
        <w:separator/>
      </w:r>
    </w:p>
  </w:endnote>
  <w:endnote w:type="continuationSeparator" w:id="0">
    <w:p w:rsidR="00FD39C4" w:rsidRDefault="00FD39C4" w:rsidP="00EE718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968" w:rsidRDefault="00CE5968">
    <w:pPr>
      <w:pStyle w:val="Rodap"/>
      <w:pBdr>
        <w:bottom w:val="single" w:sz="12" w:space="1" w:color="00000A"/>
      </w:pBdr>
      <w:rPr>
        <w:rFonts w:cs="Times New Roman"/>
      </w:rPr>
    </w:pPr>
  </w:p>
  <w:p w:rsidR="00CE5968" w:rsidRDefault="00CE5968">
    <w:pPr>
      <w:pStyle w:val="Rodap"/>
      <w:pBdr>
        <w:bottom w:val="single" w:sz="12" w:space="1" w:color="00000A"/>
      </w:pBdr>
      <w:jc w:val="center"/>
    </w:pPr>
    <w:r>
      <w:rPr>
        <w:rFonts w:cs="Times New Roman"/>
      </w:rPr>
      <w:t>Programa de Pós-graduação em Educação Lato Sensu – PPGE/IFC - Camboriú</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968" w:rsidRDefault="00CE5968">
    <w:pPr>
      <w:pStyle w:val="Rodap"/>
      <w:pBdr>
        <w:bottom w:val="single" w:sz="12" w:space="1" w:color="00000A"/>
      </w:pBdr>
      <w:rPr>
        <w:rFonts w:cs="Times New Roman"/>
      </w:rPr>
    </w:pPr>
  </w:p>
  <w:p w:rsidR="00CE5968" w:rsidRDefault="00CE5968">
    <w:pPr>
      <w:pStyle w:val="Rodap"/>
      <w:jc w:val="center"/>
    </w:pPr>
    <w:r>
      <w:rPr>
        <w:rFonts w:cs="Times New Roman"/>
      </w:rPr>
      <w:t>Programa de Pós-graduação em Educação Lato Sensu – PPGE/IFC - Camboriú</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39C4" w:rsidRDefault="00FD39C4">
      <w:r>
        <w:separator/>
      </w:r>
    </w:p>
  </w:footnote>
  <w:footnote w:type="continuationSeparator" w:id="0">
    <w:p w:rsidR="00FD39C4" w:rsidRDefault="00FD39C4">
      <w:r>
        <w:continuationSeparator/>
      </w:r>
    </w:p>
  </w:footnote>
  <w:footnote w:id="1">
    <w:p w:rsidR="00CE5968" w:rsidRDefault="00CE5968" w:rsidP="00A94564">
      <w:pPr>
        <w:pStyle w:val="Textodenotaderodap"/>
        <w:jc w:val="both"/>
      </w:pPr>
      <w:r>
        <w:rPr>
          <w:rStyle w:val="Refdenotaderodap"/>
        </w:rPr>
        <w:footnoteRef/>
      </w:r>
      <w:r>
        <w:t xml:space="preserve"> Artigo apresentado como requisito parcial para obtenção do título de especialista, pelo Programa de Pós-Graduação em Educação, eixo Alfabetização do Instituto Federal Catarinense, campus Camboriú, sob orientação da professora doutora Maria Laura </w:t>
      </w:r>
      <w:proofErr w:type="spellStart"/>
      <w:r>
        <w:t>Pozzobon</w:t>
      </w:r>
      <w:proofErr w:type="spellEnd"/>
      <w:r>
        <w:t xml:space="preserve"> </w:t>
      </w:r>
      <w:proofErr w:type="spellStart"/>
      <w:r>
        <w:t>Spengler</w:t>
      </w:r>
      <w:proofErr w:type="spellEnd"/>
      <w:r>
        <w:t xml:space="preserve"> – maria.spengler@ifc.edu.br.</w:t>
      </w:r>
    </w:p>
  </w:footnote>
  <w:footnote w:id="2">
    <w:p w:rsidR="00CE5968" w:rsidRPr="00463BBC" w:rsidRDefault="00CE5968" w:rsidP="00A94564">
      <w:pPr>
        <w:pStyle w:val="Notaderodap"/>
        <w:jc w:val="both"/>
        <w:rPr>
          <w:rFonts w:cs="Times New Roman"/>
          <w:sz w:val="20"/>
          <w:szCs w:val="20"/>
        </w:rPr>
      </w:pPr>
      <w:r>
        <w:rPr>
          <w:rStyle w:val="Refdenotaderodap"/>
          <w:rFonts w:cs="Times New Roman"/>
          <w:sz w:val="20"/>
          <w:szCs w:val="20"/>
        </w:rPr>
        <w:footnoteRef/>
      </w:r>
      <w:r>
        <w:rPr>
          <w:rFonts w:cs="Times New Roman"/>
          <w:sz w:val="20"/>
          <w:szCs w:val="20"/>
        </w:rPr>
        <w:t xml:space="preserve"> Licenciada em Pedagogia, professora da rede privada em Balneário Camboriú - </w:t>
      </w:r>
      <w:r w:rsidRPr="00A94564">
        <w:rPr>
          <w:rFonts w:cs="Times New Roman"/>
          <w:sz w:val="20"/>
          <w:szCs w:val="20"/>
        </w:rPr>
        <w:t>marinakferrari@outlook.com</w:t>
      </w:r>
    </w:p>
  </w:footnote>
  <w:footnote w:id="3">
    <w:p w:rsidR="00CE5968" w:rsidRDefault="00CE5968" w:rsidP="00F30956">
      <w:pPr>
        <w:pStyle w:val="Textodenotaderodap"/>
        <w:jc w:val="both"/>
      </w:pPr>
      <w:r>
        <w:rPr>
          <w:rStyle w:val="Refdenotaderodap"/>
        </w:rPr>
        <w:footnoteRef/>
      </w:r>
      <w:r>
        <w:t xml:space="preserve"> </w:t>
      </w:r>
      <w:r w:rsidRPr="00695460">
        <w:t>A primeira infância é o período que compreende o nascimento e os primeir</w:t>
      </w:r>
      <w:r>
        <w:t xml:space="preserve">os seis anos de vida da criança. Sendo dividida em primeiríssima infância que compreende os três primeiros anos de vida, e a segunda fase entre os 4 a 6 anos.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7768"/>
      <w:docPartObj>
        <w:docPartGallery w:val="Page Numbers (Top of Page)"/>
        <w:docPartUnique/>
      </w:docPartObj>
    </w:sdtPr>
    <w:sdtContent>
      <w:p w:rsidR="00CE5968" w:rsidRDefault="002951CE">
        <w:pPr>
          <w:pStyle w:val="Cabealho"/>
          <w:jc w:val="right"/>
        </w:pPr>
        <w:r>
          <w:rPr>
            <w:noProof/>
          </w:rPr>
          <w:fldChar w:fldCharType="begin"/>
        </w:r>
        <w:r w:rsidR="00660F0B">
          <w:rPr>
            <w:noProof/>
          </w:rPr>
          <w:instrText>PAGE</w:instrText>
        </w:r>
        <w:r>
          <w:rPr>
            <w:noProof/>
          </w:rPr>
          <w:fldChar w:fldCharType="separate"/>
        </w:r>
        <w:r w:rsidR="00524154">
          <w:rPr>
            <w:noProof/>
          </w:rPr>
          <w:t>2</w:t>
        </w:r>
        <w:r>
          <w:rPr>
            <w:noProof/>
          </w:rPr>
          <w:fldChar w:fldCharType="end"/>
        </w:r>
      </w:p>
    </w:sdtContent>
  </w:sdt>
  <w:sdt>
    <w:sdtPr>
      <w:id w:val="5897769"/>
      <w:docPartObj>
        <w:docPartGallery w:val="Page Numbers (Top of Page)"/>
        <w:docPartUnique/>
      </w:docPartObj>
    </w:sdtPr>
    <w:sdtContent>
      <w:p w:rsidR="00CE5968" w:rsidRDefault="002951CE">
        <w:pPr>
          <w:pStyle w:val="Cabealho"/>
          <w:jc w:val="right"/>
        </w:pP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7770"/>
      <w:docPartObj>
        <w:docPartGallery w:val="Page Numbers (Top of Page)"/>
        <w:docPartUnique/>
      </w:docPartObj>
    </w:sdtPr>
    <w:sdtContent>
      <w:p w:rsidR="00CE5968" w:rsidRDefault="002951CE">
        <w:pPr>
          <w:pStyle w:val="Cabealho"/>
          <w:jc w:val="right"/>
        </w:pPr>
        <w:r>
          <w:rPr>
            <w:noProof/>
          </w:rPr>
          <w:fldChar w:fldCharType="begin"/>
        </w:r>
        <w:r w:rsidR="00660F0B">
          <w:rPr>
            <w:noProof/>
          </w:rPr>
          <w:instrText>PAGE</w:instrText>
        </w:r>
        <w:r>
          <w:rPr>
            <w:noProof/>
          </w:rPr>
          <w:fldChar w:fldCharType="separate"/>
        </w:r>
        <w:r w:rsidR="00524154">
          <w:rPr>
            <w:noProof/>
          </w:rPr>
          <w:t>1</w:t>
        </w:r>
        <w:r>
          <w:rPr>
            <w:noProof/>
          </w:rPr>
          <w:fldChar w:fldCharType="end"/>
        </w:r>
      </w:p>
    </w:sdtContent>
  </w:sdt>
  <w:p w:rsidR="00CE5968" w:rsidRDefault="00CE5968">
    <w:pPr>
      <w:pStyle w:val="Cabealho"/>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Laura P. S.">
    <w15:presenceInfo w15:providerId="Windows Live" w15:userId="61cd402581dcce8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EE718A"/>
    <w:rsid w:val="00007B72"/>
    <w:rsid w:val="000210A5"/>
    <w:rsid w:val="000322F8"/>
    <w:rsid w:val="000412D1"/>
    <w:rsid w:val="00043989"/>
    <w:rsid w:val="00044D83"/>
    <w:rsid w:val="000469E6"/>
    <w:rsid w:val="00051934"/>
    <w:rsid w:val="000532F6"/>
    <w:rsid w:val="000755FB"/>
    <w:rsid w:val="0008655F"/>
    <w:rsid w:val="000978B0"/>
    <w:rsid w:val="000A79BB"/>
    <w:rsid w:val="000B55F6"/>
    <w:rsid w:val="000B6F5C"/>
    <w:rsid w:val="000B72C6"/>
    <w:rsid w:val="000C7ACB"/>
    <w:rsid w:val="000E0660"/>
    <w:rsid w:val="000E7C5B"/>
    <w:rsid w:val="000F7ABD"/>
    <w:rsid w:val="001012B9"/>
    <w:rsid w:val="00102AF7"/>
    <w:rsid w:val="001055F4"/>
    <w:rsid w:val="00111242"/>
    <w:rsid w:val="001265DA"/>
    <w:rsid w:val="001331B9"/>
    <w:rsid w:val="001462AB"/>
    <w:rsid w:val="00156CF8"/>
    <w:rsid w:val="00160722"/>
    <w:rsid w:val="00174C28"/>
    <w:rsid w:val="00180874"/>
    <w:rsid w:val="0018391B"/>
    <w:rsid w:val="00184285"/>
    <w:rsid w:val="00191ED8"/>
    <w:rsid w:val="001A60E3"/>
    <w:rsid w:val="001B300A"/>
    <w:rsid w:val="001B3DD3"/>
    <w:rsid w:val="001C02AB"/>
    <w:rsid w:val="001C2950"/>
    <w:rsid w:val="001C456A"/>
    <w:rsid w:val="001C70A9"/>
    <w:rsid w:val="001C7A00"/>
    <w:rsid w:val="001D184A"/>
    <w:rsid w:val="001F385D"/>
    <w:rsid w:val="001F7AA7"/>
    <w:rsid w:val="002130A6"/>
    <w:rsid w:val="00213EBB"/>
    <w:rsid w:val="00214FC8"/>
    <w:rsid w:val="00222662"/>
    <w:rsid w:val="00226F74"/>
    <w:rsid w:val="002308D0"/>
    <w:rsid w:val="00231B8F"/>
    <w:rsid w:val="002340B4"/>
    <w:rsid w:val="00235ABD"/>
    <w:rsid w:val="0028781A"/>
    <w:rsid w:val="00291F37"/>
    <w:rsid w:val="00294BB4"/>
    <w:rsid w:val="002951CE"/>
    <w:rsid w:val="002B0642"/>
    <w:rsid w:val="002B7FCF"/>
    <w:rsid w:val="002C200D"/>
    <w:rsid w:val="002D30ED"/>
    <w:rsid w:val="002D444C"/>
    <w:rsid w:val="002E4034"/>
    <w:rsid w:val="003053D4"/>
    <w:rsid w:val="00305AF1"/>
    <w:rsid w:val="00335EEA"/>
    <w:rsid w:val="003473A7"/>
    <w:rsid w:val="00355436"/>
    <w:rsid w:val="00361A8D"/>
    <w:rsid w:val="00386738"/>
    <w:rsid w:val="003B3BE3"/>
    <w:rsid w:val="003B7E32"/>
    <w:rsid w:val="003C4133"/>
    <w:rsid w:val="003C4E4D"/>
    <w:rsid w:val="003E0895"/>
    <w:rsid w:val="003F1833"/>
    <w:rsid w:val="003F7C63"/>
    <w:rsid w:val="00404B50"/>
    <w:rsid w:val="00410EDD"/>
    <w:rsid w:val="00412499"/>
    <w:rsid w:val="00413064"/>
    <w:rsid w:val="004218B5"/>
    <w:rsid w:val="00462073"/>
    <w:rsid w:val="004635E7"/>
    <w:rsid w:val="00463BBC"/>
    <w:rsid w:val="00466182"/>
    <w:rsid w:val="00475ACE"/>
    <w:rsid w:val="00481DDC"/>
    <w:rsid w:val="00484913"/>
    <w:rsid w:val="00490C70"/>
    <w:rsid w:val="0049735B"/>
    <w:rsid w:val="004A1108"/>
    <w:rsid w:val="004A1576"/>
    <w:rsid w:val="004A1661"/>
    <w:rsid w:val="004B633B"/>
    <w:rsid w:val="004C4918"/>
    <w:rsid w:val="004D46CB"/>
    <w:rsid w:val="004E45C0"/>
    <w:rsid w:val="004F36FC"/>
    <w:rsid w:val="0050672E"/>
    <w:rsid w:val="0052346E"/>
    <w:rsid w:val="00524154"/>
    <w:rsid w:val="0052726C"/>
    <w:rsid w:val="00541A07"/>
    <w:rsid w:val="00550501"/>
    <w:rsid w:val="00556924"/>
    <w:rsid w:val="00573E26"/>
    <w:rsid w:val="005760D2"/>
    <w:rsid w:val="005764B4"/>
    <w:rsid w:val="00592D4A"/>
    <w:rsid w:val="00597393"/>
    <w:rsid w:val="005A0D73"/>
    <w:rsid w:val="005B0E3E"/>
    <w:rsid w:val="005B6D9D"/>
    <w:rsid w:val="005D43F7"/>
    <w:rsid w:val="005D7CE1"/>
    <w:rsid w:val="005E1CDB"/>
    <w:rsid w:val="005E35E3"/>
    <w:rsid w:val="005E3835"/>
    <w:rsid w:val="005E444E"/>
    <w:rsid w:val="005E4ADD"/>
    <w:rsid w:val="00601F4D"/>
    <w:rsid w:val="00611CA4"/>
    <w:rsid w:val="00622ED8"/>
    <w:rsid w:val="006372EC"/>
    <w:rsid w:val="00656DCD"/>
    <w:rsid w:val="00660F0B"/>
    <w:rsid w:val="00665E78"/>
    <w:rsid w:val="00667A0D"/>
    <w:rsid w:val="006773DD"/>
    <w:rsid w:val="00680493"/>
    <w:rsid w:val="00691F39"/>
    <w:rsid w:val="00695460"/>
    <w:rsid w:val="006A3984"/>
    <w:rsid w:val="006A527D"/>
    <w:rsid w:val="006B2F33"/>
    <w:rsid w:val="006B4D5E"/>
    <w:rsid w:val="006B687D"/>
    <w:rsid w:val="006D42A0"/>
    <w:rsid w:val="006D4EE6"/>
    <w:rsid w:val="00704626"/>
    <w:rsid w:val="00707181"/>
    <w:rsid w:val="007157AE"/>
    <w:rsid w:val="00717BA3"/>
    <w:rsid w:val="007300B7"/>
    <w:rsid w:val="00735734"/>
    <w:rsid w:val="00753707"/>
    <w:rsid w:val="007544DE"/>
    <w:rsid w:val="00762BE8"/>
    <w:rsid w:val="00766D44"/>
    <w:rsid w:val="00774BF6"/>
    <w:rsid w:val="0078592D"/>
    <w:rsid w:val="00785D9C"/>
    <w:rsid w:val="00791253"/>
    <w:rsid w:val="00792695"/>
    <w:rsid w:val="00793AFC"/>
    <w:rsid w:val="007B5A8B"/>
    <w:rsid w:val="007C62FE"/>
    <w:rsid w:val="007C6911"/>
    <w:rsid w:val="007D5231"/>
    <w:rsid w:val="007F01D3"/>
    <w:rsid w:val="00800ADF"/>
    <w:rsid w:val="00802851"/>
    <w:rsid w:val="008160FF"/>
    <w:rsid w:val="008223CB"/>
    <w:rsid w:val="00822E02"/>
    <w:rsid w:val="00824CD1"/>
    <w:rsid w:val="00840ED2"/>
    <w:rsid w:val="00861ECE"/>
    <w:rsid w:val="00862D7D"/>
    <w:rsid w:val="008651EB"/>
    <w:rsid w:val="008823C2"/>
    <w:rsid w:val="008840FF"/>
    <w:rsid w:val="00890378"/>
    <w:rsid w:val="008A07D0"/>
    <w:rsid w:val="008B15A8"/>
    <w:rsid w:val="008B4E34"/>
    <w:rsid w:val="008C08FB"/>
    <w:rsid w:val="008C5192"/>
    <w:rsid w:val="008D1501"/>
    <w:rsid w:val="008D373B"/>
    <w:rsid w:val="008D4D31"/>
    <w:rsid w:val="008D71F0"/>
    <w:rsid w:val="008E7239"/>
    <w:rsid w:val="008F7B5F"/>
    <w:rsid w:val="00901263"/>
    <w:rsid w:val="00901F64"/>
    <w:rsid w:val="00906B08"/>
    <w:rsid w:val="00923AF2"/>
    <w:rsid w:val="0093044A"/>
    <w:rsid w:val="00931335"/>
    <w:rsid w:val="0093321B"/>
    <w:rsid w:val="0094163C"/>
    <w:rsid w:val="00942EF7"/>
    <w:rsid w:val="009457DA"/>
    <w:rsid w:val="0095091D"/>
    <w:rsid w:val="009536B6"/>
    <w:rsid w:val="00955AF3"/>
    <w:rsid w:val="0096105B"/>
    <w:rsid w:val="0096510C"/>
    <w:rsid w:val="00965F7A"/>
    <w:rsid w:val="0096656A"/>
    <w:rsid w:val="009740F0"/>
    <w:rsid w:val="00980B4B"/>
    <w:rsid w:val="00981C6E"/>
    <w:rsid w:val="0099510F"/>
    <w:rsid w:val="009A4FAD"/>
    <w:rsid w:val="009A7FBB"/>
    <w:rsid w:val="009B139F"/>
    <w:rsid w:val="009B166E"/>
    <w:rsid w:val="009B4AE8"/>
    <w:rsid w:val="009C4E8E"/>
    <w:rsid w:val="009D3839"/>
    <w:rsid w:val="009D5370"/>
    <w:rsid w:val="009D692D"/>
    <w:rsid w:val="009F3016"/>
    <w:rsid w:val="009F68EE"/>
    <w:rsid w:val="00A014F9"/>
    <w:rsid w:val="00A13FD5"/>
    <w:rsid w:val="00A14C51"/>
    <w:rsid w:val="00A20D20"/>
    <w:rsid w:val="00A27A54"/>
    <w:rsid w:val="00A42A4B"/>
    <w:rsid w:val="00A522D2"/>
    <w:rsid w:val="00A579D1"/>
    <w:rsid w:val="00A60FB6"/>
    <w:rsid w:val="00A67C81"/>
    <w:rsid w:val="00A7236F"/>
    <w:rsid w:val="00A724F6"/>
    <w:rsid w:val="00A73D1A"/>
    <w:rsid w:val="00A83B16"/>
    <w:rsid w:val="00A868DE"/>
    <w:rsid w:val="00A94564"/>
    <w:rsid w:val="00AA433B"/>
    <w:rsid w:val="00AA75CB"/>
    <w:rsid w:val="00AB18D9"/>
    <w:rsid w:val="00AC2CDF"/>
    <w:rsid w:val="00AC771E"/>
    <w:rsid w:val="00AD1577"/>
    <w:rsid w:val="00AD7EC0"/>
    <w:rsid w:val="00AE25ED"/>
    <w:rsid w:val="00AE3249"/>
    <w:rsid w:val="00AF0BEE"/>
    <w:rsid w:val="00AF479E"/>
    <w:rsid w:val="00AF6A75"/>
    <w:rsid w:val="00B152FB"/>
    <w:rsid w:val="00B22255"/>
    <w:rsid w:val="00B51CF9"/>
    <w:rsid w:val="00B662B0"/>
    <w:rsid w:val="00B700AD"/>
    <w:rsid w:val="00B742BC"/>
    <w:rsid w:val="00B7665F"/>
    <w:rsid w:val="00B8292A"/>
    <w:rsid w:val="00BB18CE"/>
    <w:rsid w:val="00BB7464"/>
    <w:rsid w:val="00BC0E46"/>
    <w:rsid w:val="00BC3191"/>
    <w:rsid w:val="00BC3E6A"/>
    <w:rsid w:val="00BD047D"/>
    <w:rsid w:val="00BE011B"/>
    <w:rsid w:val="00BF4FCA"/>
    <w:rsid w:val="00C02C8A"/>
    <w:rsid w:val="00C0675C"/>
    <w:rsid w:val="00C13734"/>
    <w:rsid w:val="00C21165"/>
    <w:rsid w:val="00C305C9"/>
    <w:rsid w:val="00C33D80"/>
    <w:rsid w:val="00C34CFD"/>
    <w:rsid w:val="00C3542B"/>
    <w:rsid w:val="00C37C6F"/>
    <w:rsid w:val="00C44F72"/>
    <w:rsid w:val="00C53E2A"/>
    <w:rsid w:val="00C55972"/>
    <w:rsid w:val="00C64841"/>
    <w:rsid w:val="00C65770"/>
    <w:rsid w:val="00C7010A"/>
    <w:rsid w:val="00C77DA4"/>
    <w:rsid w:val="00C9483E"/>
    <w:rsid w:val="00C961B3"/>
    <w:rsid w:val="00C97D63"/>
    <w:rsid w:val="00CA6327"/>
    <w:rsid w:val="00CC1A41"/>
    <w:rsid w:val="00CC5AF8"/>
    <w:rsid w:val="00CE28A6"/>
    <w:rsid w:val="00CE5968"/>
    <w:rsid w:val="00CF1343"/>
    <w:rsid w:val="00D04A0B"/>
    <w:rsid w:val="00D05110"/>
    <w:rsid w:val="00D063F4"/>
    <w:rsid w:val="00D12AD9"/>
    <w:rsid w:val="00D14480"/>
    <w:rsid w:val="00D240BF"/>
    <w:rsid w:val="00D30ED6"/>
    <w:rsid w:val="00D32CD3"/>
    <w:rsid w:val="00D35AC0"/>
    <w:rsid w:val="00D363D8"/>
    <w:rsid w:val="00D36798"/>
    <w:rsid w:val="00D36FB3"/>
    <w:rsid w:val="00D406F2"/>
    <w:rsid w:val="00D53ABF"/>
    <w:rsid w:val="00D615A0"/>
    <w:rsid w:val="00D6375D"/>
    <w:rsid w:val="00D67356"/>
    <w:rsid w:val="00D75C68"/>
    <w:rsid w:val="00D76CF0"/>
    <w:rsid w:val="00D77F72"/>
    <w:rsid w:val="00D82F22"/>
    <w:rsid w:val="00D92B10"/>
    <w:rsid w:val="00DA06A5"/>
    <w:rsid w:val="00DA20A3"/>
    <w:rsid w:val="00DA2854"/>
    <w:rsid w:val="00DA4BA8"/>
    <w:rsid w:val="00DB02B4"/>
    <w:rsid w:val="00DC2821"/>
    <w:rsid w:val="00DC4A08"/>
    <w:rsid w:val="00DC538E"/>
    <w:rsid w:val="00DC59C7"/>
    <w:rsid w:val="00DD2D2A"/>
    <w:rsid w:val="00DF28B9"/>
    <w:rsid w:val="00DF74EA"/>
    <w:rsid w:val="00E17709"/>
    <w:rsid w:val="00E24B02"/>
    <w:rsid w:val="00E33B20"/>
    <w:rsid w:val="00E408F5"/>
    <w:rsid w:val="00E5549A"/>
    <w:rsid w:val="00E55F58"/>
    <w:rsid w:val="00E56F4E"/>
    <w:rsid w:val="00E73180"/>
    <w:rsid w:val="00E740CC"/>
    <w:rsid w:val="00E758E8"/>
    <w:rsid w:val="00E81451"/>
    <w:rsid w:val="00E82BCF"/>
    <w:rsid w:val="00E86CD9"/>
    <w:rsid w:val="00E92E41"/>
    <w:rsid w:val="00EC3990"/>
    <w:rsid w:val="00EC3ED7"/>
    <w:rsid w:val="00EC48DF"/>
    <w:rsid w:val="00ED2E6B"/>
    <w:rsid w:val="00ED70ED"/>
    <w:rsid w:val="00ED7FAB"/>
    <w:rsid w:val="00EE2731"/>
    <w:rsid w:val="00EE29B8"/>
    <w:rsid w:val="00EE32E4"/>
    <w:rsid w:val="00EE718A"/>
    <w:rsid w:val="00EF2E84"/>
    <w:rsid w:val="00EF6010"/>
    <w:rsid w:val="00F03E02"/>
    <w:rsid w:val="00F170ED"/>
    <w:rsid w:val="00F30956"/>
    <w:rsid w:val="00F32783"/>
    <w:rsid w:val="00F36699"/>
    <w:rsid w:val="00F41839"/>
    <w:rsid w:val="00F452BB"/>
    <w:rsid w:val="00F470C4"/>
    <w:rsid w:val="00F642DC"/>
    <w:rsid w:val="00F653A1"/>
    <w:rsid w:val="00F70EAF"/>
    <w:rsid w:val="00F76DA2"/>
    <w:rsid w:val="00F80E23"/>
    <w:rsid w:val="00F955ED"/>
    <w:rsid w:val="00F9641C"/>
    <w:rsid w:val="00FA4462"/>
    <w:rsid w:val="00FA7EC7"/>
    <w:rsid w:val="00FB0E6F"/>
    <w:rsid w:val="00FC135F"/>
    <w:rsid w:val="00FC5AA2"/>
    <w:rsid w:val="00FD14B6"/>
    <w:rsid w:val="00FD39C4"/>
    <w:rsid w:val="00FD5EFE"/>
    <w:rsid w:val="00FD601F"/>
    <w:rsid w:val="00FD7BBD"/>
    <w:rsid w:val="00FE00D2"/>
    <w:rsid w:val="00FF3A87"/>
    <w:rsid w:val="00FF421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E4D"/>
  </w:style>
  <w:style w:type="paragraph" w:styleId="Ttulo1">
    <w:name w:val="heading 1"/>
    <w:basedOn w:val="Normal1"/>
    <w:next w:val="Normal1"/>
    <w:link w:val="Ttulo1Char"/>
    <w:qFormat/>
    <w:rsid w:val="00782FD7"/>
    <w:pPr>
      <w:keepNext/>
      <w:ind w:firstLine="708"/>
      <w:jc w:val="both"/>
      <w:outlineLvl w:val="0"/>
    </w:pPr>
    <w:rPr>
      <w:rFonts w:ascii="Arial" w:eastAsia="Times New Roman" w:hAnsi="Arial" w:cs="Arial"/>
      <w:b/>
      <w:bCs/>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672451"/>
    <w:pPr>
      <w:widowControl w:val="0"/>
      <w:suppressAutoHyphens/>
      <w:spacing w:line="240" w:lineRule="auto"/>
      <w:textAlignment w:val="baseline"/>
    </w:pPr>
    <w:rPr>
      <w:rFonts w:ascii="Times New Roman" w:eastAsia="SimSun" w:hAnsi="Times New Roman" w:cs="Mangal"/>
      <w:color w:val="00000A"/>
      <w:sz w:val="24"/>
      <w:szCs w:val="24"/>
      <w:lang w:eastAsia="zh-CN" w:bidi="hi-IN"/>
    </w:rPr>
  </w:style>
  <w:style w:type="character" w:customStyle="1" w:styleId="CabealhoChar">
    <w:name w:val="Cabeçalho Char"/>
    <w:basedOn w:val="Fontepargpadro"/>
    <w:link w:val="Cabealho"/>
    <w:uiPriority w:val="99"/>
    <w:rsid w:val="0099290F"/>
  </w:style>
  <w:style w:type="character" w:customStyle="1" w:styleId="RodapChar">
    <w:name w:val="Rodapé Char"/>
    <w:basedOn w:val="Fontepargpadro"/>
    <w:link w:val="Rodap"/>
    <w:uiPriority w:val="99"/>
    <w:rsid w:val="0099290F"/>
  </w:style>
  <w:style w:type="character" w:customStyle="1" w:styleId="TextodebaloChar">
    <w:name w:val="Texto de balão Char"/>
    <w:basedOn w:val="Fontepargpadro"/>
    <w:link w:val="Textodebalo"/>
    <w:uiPriority w:val="99"/>
    <w:semiHidden/>
    <w:rsid w:val="0099290F"/>
    <w:rPr>
      <w:rFonts w:ascii="Tahoma" w:hAnsi="Tahoma" w:cs="Tahoma"/>
      <w:sz w:val="16"/>
      <w:szCs w:val="16"/>
    </w:rPr>
  </w:style>
  <w:style w:type="character" w:customStyle="1" w:styleId="TextodenotaderodapChar">
    <w:name w:val="Texto de nota de rodapé Char"/>
    <w:basedOn w:val="Fontepargpadro"/>
    <w:link w:val="Textodenotaderodap"/>
    <w:uiPriority w:val="99"/>
    <w:semiHidden/>
    <w:rsid w:val="002649E3"/>
    <w:rPr>
      <w:sz w:val="20"/>
      <w:szCs w:val="20"/>
    </w:rPr>
  </w:style>
  <w:style w:type="character" w:styleId="Refdenotaderodap">
    <w:name w:val="footnote reference"/>
    <w:basedOn w:val="Fontepargpadro"/>
    <w:uiPriority w:val="99"/>
    <w:semiHidden/>
    <w:unhideWhenUsed/>
    <w:rsid w:val="002649E3"/>
    <w:rPr>
      <w:vertAlign w:val="superscript"/>
    </w:rPr>
  </w:style>
  <w:style w:type="character" w:customStyle="1" w:styleId="TextodecomentrioChar">
    <w:name w:val="Texto de comentário Char"/>
    <w:basedOn w:val="Fontepargpadro"/>
    <w:link w:val="Textodecomentrio"/>
    <w:uiPriority w:val="99"/>
    <w:semiHidden/>
    <w:rsid w:val="002E509E"/>
    <w:rPr>
      <w:sz w:val="20"/>
      <w:szCs w:val="20"/>
    </w:rPr>
  </w:style>
  <w:style w:type="character" w:styleId="Refdecomentrio">
    <w:name w:val="annotation reference"/>
    <w:basedOn w:val="Fontepargpadro"/>
    <w:uiPriority w:val="99"/>
    <w:semiHidden/>
    <w:unhideWhenUsed/>
    <w:rsid w:val="002E509E"/>
    <w:rPr>
      <w:sz w:val="16"/>
      <w:szCs w:val="16"/>
    </w:rPr>
  </w:style>
  <w:style w:type="character" w:customStyle="1" w:styleId="LinkdaInternet">
    <w:name w:val="Link da Internet"/>
    <w:rsid w:val="000806B4"/>
    <w:rPr>
      <w:color w:val="000080"/>
      <w:u w:val="single"/>
    </w:rPr>
  </w:style>
  <w:style w:type="character" w:customStyle="1" w:styleId="Ttulo1Char">
    <w:name w:val="Título 1 Char"/>
    <w:basedOn w:val="Fontepargpadro"/>
    <w:link w:val="Ttulo1"/>
    <w:rsid w:val="00782FD7"/>
    <w:rPr>
      <w:rFonts w:ascii="Arial" w:eastAsia="Times New Roman" w:hAnsi="Arial" w:cs="Arial"/>
      <w:b/>
      <w:bCs/>
      <w:sz w:val="24"/>
      <w:szCs w:val="24"/>
      <w:lang w:eastAsia="pt-BR"/>
    </w:rPr>
  </w:style>
  <w:style w:type="character" w:customStyle="1" w:styleId="ListLabel1">
    <w:name w:val="ListLabel 1"/>
    <w:rsid w:val="00EE718A"/>
    <w:rPr>
      <w:rFonts w:cs="Arial"/>
      <w:color w:val="000000"/>
      <w:sz w:val="24"/>
    </w:rPr>
  </w:style>
  <w:style w:type="character" w:customStyle="1" w:styleId="ListLabel2">
    <w:name w:val="ListLabel 2"/>
    <w:rsid w:val="00EE718A"/>
    <w:rPr>
      <w:rFonts w:eastAsia="Arial" w:cs="Arial"/>
      <w:sz w:val="24"/>
      <w:szCs w:val="24"/>
    </w:rPr>
  </w:style>
  <w:style w:type="character" w:customStyle="1" w:styleId="ListLabel3">
    <w:name w:val="ListLabel 3"/>
    <w:rsid w:val="00EE718A"/>
    <w:rPr>
      <w:sz w:val="20"/>
    </w:rPr>
  </w:style>
  <w:style w:type="character" w:customStyle="1" w:styleId="ListLabel4">
    <w:name w:val="ListLabel 4"/>
    <w:rsid w:val="00EE718A"/>
    <w:rPr>
      <w:rFonts w:cs="Times New Roman"/>
      <w:sz w:val="20"/>
    </w:rPr>
  </w:style>
  <w:style w:type="character" w:customStyle="1" w:styleId="ncoradanotaderodap">
    <w:name w:val="Âncora da nota de rodapé"/>
    <w:rsid w:val="00EE718A"/>
    <w:rPr>
      <w:vertAlign w:val="superscript"/>
    </w:rPr>
  </w:style>
  <w:style w:type="character" w:customStyle="1" w:styleId="ncoradanotadefim">
    <w:name w:val="Âncora da nota de fim"/>
    <w:rsid w:val="00EE718A"/>
    <w:rPr>
      <w:vertAlign w:val="superscript"/>
    </w:rPr>
  </w:style>
  <w:style w:type="character" w:customStyle="1" w:styleId="Caracteresdenotaderodap">
    <w:name w:val="Caracteres de nota de rodapé"/>
    <w:rsid w:val="00EE718A"/>
  </w:style>
  <w:style w:type="character" w:customStyle="1" w:styleId="Caracteresdenotadefim">
    <w:name w:val="Caracteres de nota de fim"/>
    <w:rsid w:val="00EE718A"/>
  </w:style>
  <w:style w:type="paragraph" w:styleId="Ttulo">
    <w:name w:val="Title"/>
    <w:basedOn w:val="Normal1"/>
    <w:next w:val="Corpodotexto"/>
    <w:rsid w:val="00EE718A"/>
    <w:pPr>
      <w:keepNext/>
      <w:spacing w:before="240" w:after="120"/>
    </w:pPr>
    <w:rPr>
      <w:rFonts w:ascii="Liberation Sans" w:eastAsia="Microsoft YaHei" w:hAnsi="Liberation Sans"/>
      <w:sz w:val="28"/>
      <w:szCs w:val="28"/>
    </w:rPr>
  </w:style>
  <w:style w:type="paragraph" w:customStyle="1" w:styleId="Corpodotexto">
    <w:name w:val="Corpo do texto"/>
    <w:basedOn w:val="Normal1"/>
    <w:rsid w:val="00EE718A"/>
    <w:pPr>
      <w:spacing w:after="140" w:line="288" w:lineRule="auto"/>
    </w:pPr>
  </w:style>
  <w:style w:type="paragraph" w:styleId="Lista">
    <w:name w:val="List"/>
    <w:basedOn w:val="Corpodotexto"/>
    <w:rsid w:val="00EE718A"/>
  </w:style>
  <w:style w:type="paragraph" w:styleId="Legenda">
    <w:name w:val="caption"/>
    <w:basedOn w:val="Normal1"/>
    <w:next w:val="Normal1"/>
    <w:uiPriority w:val="99"/>
    <w:semiHidden/>
    <w:unhideWhenUsed/>
    <w:qFormat/>
    <w:rsid w:val="002E509E"/>
    <w:pPr>
      <w:spacing w:before="120" w:after="120"/>
      <w:jc w:val="center"/>
    </w:pPr>
    <w:rPr>
      <w:rFonts w:eastAsia="Times New Roman" w:cs="Times New Roman"/>
      <w:lang w:val="it-IT" w:eastAsia="pt-BR"/>
    </w:rPr>
  </w:style>
  <w:style w:type="paragraph" w:customStyle="1" w:styleId="ndice">
    <w:name w:val="Índice"/>
    <w:basedOn w:val="Normal1"/>
    <w:rsid w:val="00EE718A"/>
    <w:pPr>
      <w:suppressLineNumbers/>
    </w:pPr>
  </w:style>
  <w:style w:type="paragraph" w:styleId="Cabealho">
    <w:name w:val="header"/>
    <w:basedOn w:val="Normal1"/>
    <w:link w:val="CabealhoChar"/>
    <w:uiPriority w:val="99"/>
    <w:unhideWhenUsed/>
    <w:rsid w:val="0099290F"/>
    <w:pPr>
      <w:tabs>
        <w:tab w:val="center" w:pos="4252"/>
        <w:tab w:val="right" w:pos="8504"/>
      </w:tabs>
    </w:pPr>
  </w:style>
  <w:style w:type="paragraph" w:styleId="Rodap">
    <w:name w:val="footer"/>
    <w:basedOn w:val="Normal1"/>
    <w:link w:val="RodapChar"/>
    <w:unhideWhenUsed/>
    <w:rsid w:val="0099290F"/>
    <w:pPr>
      <w:tabs>
        <w:tab w:val="center" w:pos="4252"/>
        <w:tab w:val="right" w:pos="8504"/>
      </w:tabs>
    </w:pPr>
  </w:style>
  <w:style w:type="paragraph" w:styleId="Textodebalo">
    <w:name w:val="Balloon Text"/>
    <w:basedOn w:val="Normal1"/>
    <w:link w:val="TextodebaloChar"/>
    <w:uiPriority w:val="99"/>
    <w:semiHidden/>
    <w:unhideWhenUsed/>
    <w:rsid w:val="0099290F"/>
    <w:rPr>
      <w:rFonts w:ascii="Tahoma" w:hAnsi="Tahoma" w:cs="Tahoma"/>
      <w:sz w:val="16"/>
      <w:szCs w:val="16"/>
    </w:rPr>
  </w:style>
  <w:style w:type="paragraph" w:styleId="Textodenotaderodap">
    <w:name w:val="footnote text"/>
    <w:basedOn w:val="Normal1"/>
    <w:link w:val="TextodenotaderodapChar"/>
    <w:uiPriority w:val="99"/>
    <w:semiHidden/>
    <w:unhideWhenUsed/>
    <w:rsid w:val="002649E3"/>
    <w:rPr>
      <w:sz w:val="20"/>
      <w:szCs w:val="20"/>
    </w:rPr>
  </w:style>
  <w:style w:type="paragraph" w:customStyle="1" w:styleId="Texto">
    <w:name w:val="Texto"/>
    <w:basedOn w:val="Normal1"/>
    <w:rsid w:val="00101ECA"/>
    <w:pPr>
      <w:spacing w:line="242" w:lineRule="auto"/>
      <w:ind w:firstLine="202"/>
      <w:jc w:val="both"/>
    </w:pPr>
  </w:style>
  <w:style w:type="paragraph" w:styleId="Textodecomentrio">
    <w:name w:val="annotation text"/>
    <w:basedOn w:val="Normal1"/>
    <w:link w:val="TextodecomentrioChar"/>
    <w:uiPriority w:val="99"/>
    <w:semiHidden/>
    <w:unhideWhenUsed/>
    <w:rsid w:val="002E509E"/>
    <w:rPr>
      <w:sz w:val="20"/>
      <w:szCs w:val="20"/>
    </w:rPr>
  </w:style>
  <w:style w:type="paragraph" w:customStyle="1" w:styleId="Autores">
    <w:name w:val="Autores"/>
    <w:basedOn w:val="Normal1"/>
    <w:uiPriority w:val="99"/>
    <w:rsid w:val="000806B4"/>
    <w:pPr>
      <w:jc w:val="center"/>
    </w:pPr>
    <w:rPr>
      <w:rFonts w:eastAsia="Times New Roman" w:cs="Times New Roman"/>
      <w:b/>
      <w:bCs/>
      <w:sz w:val="20"/>
      <w:szCs w:val="20"/>
      <w:lang w:eastAsia="pt-BR"/>
    </w:rPr>
  </w:style>
  <w:style w:type="paragraph" w:customStyle="1" w:styleId="Notaderodap">
    <w:name w:val="Nota de rodapé"/>
    <w:basedOn w:val="Normal1"/>
    <w:rsid w:val="00EE718A"/>
  </w:style>
  <w:style w:type="character" w:styleId="Hyperlink">
    <w:name w:val="Hyperlink"/>
    <w:basedOn w:val="Fontepargpadro"/>
    <w:uiPriority w:val="99"/>
    <w:unhideWhenUsed/>
    <w:rsid w:val="00CE28A6"/>
    <w:rPr>
      <w:color w:val="0000FF"/>
      <w:u w:val="single"/>
    </w:rPr>
  </w:style>
  <w:style w:type="paragraph" w:styleId="SemEspaamento">
    <w:name w:val="No Spacing"/>
    <w:uiPriority w:val="1"/>
    <w:qFormat/>
    <w:rsid w:val="005E3835"/>
    <w:pPr>
      <w:spacing w:line="240" w:lineRule="auto"/>
    </w:pPr>
    <w:rPr>
      <w:rFonts w:ascii="Times New Roman" w:eastAsia="Times New Roman" w:hAnsi="Times New Roman" w:cs="Times New Roman"/>
      <w:sz w:val="24"/>
      <w:szCs w:val="24"/>
      <w:lang w:eastAsia="pt-BR"/>
    </w:rPr>
  </w:style>
  <w:style w:type="character" w:customStyle="1" w:styleId="highlight">
    <w:name w:val="highlight"/>
    <w:basedOn w:val="Fontepargpadro"/>
    <w:rsid w:val="00E92E41"/>
  </w:style>
  <w:style w:type="character" w:styleId="nfase">
    <w:name w:val="Emphasis"/>
    <w:basedOn w:val="Fontepargpadro"/>
    <w:uiPriority w:val="20"/>
    <w:qFormat/>
    <w:rsid w:val="0093044A"/>
    <w:rPr>
      <w:i/>
      <w:iCs/>
    </w:rPr>
  </w:style>
  <w:style w:type="paragraph" w:styleId="Assuntodocomentrio">
    <w:name w:val="annotation subject"/>
    <w:basedOn w:val="Textodecomentrio"/>
    <w:next w:val="Textodecomentrio"/>
    <w:link w:val="AssuntodocomentrioChar"/>
    <w:uiPriority w:val="99"/>
    <w:semiHidden/>
    <w:unhideWhenUsed/>
    <w:rsid w:val="00597393"/>
    <w:pPr>
      <w:widowControl/>
      <w:suppressAutoHyphens w:val="0"/>
      <w:textAlignment w:val="auto"/>
    </w:pPr>
    <w:rPr>
      <w:rFonts w:asciiTheme="minorHAnsi" w:eastAsiaTheme="minorHAnsi" w:hAnsiTheme="minorHAnsi" w:cstheme="minorBidi"/>
      <w:b/>
      <w:bCs/>
      <w:color w:val="auto"/>
      <w:lang w:eastAsia="en-US" w:bidi="ar-SA"/>
    </w:rPr>
  </w:style>
  <w:style w:type="character" w:customStyle="1" w:styleId="AssuntodocomentrioChar">
    <w:name w:val="Assunto do comentário Char"/>
    <w:basedOn w:val="TextodecomentrioChar"/>
    <w:link w:val="Assuntodocomentrio"/>
    <w:uiPriority w:val="99"/>
    <w:semiHidden/>
    <w:rsid w:val="00597393"/>
    <w:rPr>
      <w:b/>
      <w:bCs/>
      <w:sz w:val="20"/>
      <w:szCs w:val="20"/>
    </w:rPr>
  </w:style>
  <w:style w:type="paragraph" w:customStyle="1" w:styleId="Default">
    <w:name w:val="Default"/>
    <w:rsid w:val="004E45C0"/>
    <w:pPr>
      <w:autoSpaceDE w:val="0"/>
      <w:autoSpaceDN w:val="0"/>
      <w:adjustRightInd w:val="0"/>
      <w:spacing w:line="240" w:lineRule="auto"/>
    </w:pPr>
    <w:rPr>
      <w:rFonts w:ascii="Times New Roman" w:hAnsi="Times New Roman" w:cs="Times New Roman"/>
      <w:color w:val="000000"/>
      <w:sz w:val="24"/>
      <w:szCs w:val="24"/>
    </w:rPr>
  </w:style>
  <w:style w:type="character" w:customStyle="1" w:styleId="st">
    <w:name w:val="st"/>
    <w:basedOn w:val="Fontepargpadro"/>
    <w:rsid w:val="00D14480"/>
  </w:style>
</w:styles>
</file>

<file path=word/webSettings.xml><?xml version="1.0" encoding="utf-8"?>
<w:webSettings xmlns:r="http://schemas.openxmlformats.org/officeDocument/2006/relationships" xmlns:w="http://schemas.openxmlformats.org/wordprocessingml/2006/main">
  <w:divs>
    <w:div w:id="143744616">
      <w:bodyDiv w:val="1"/>
      <w:marLeft w:val="0"/>
      <w:marRight w:val="0"/>
      <w:marTop w:val="0"/>
      <w:marBottom w:val="0"/>
      <w:divBdr>
        <w:top w:val="none" w:sz="0" w:space="0" w:color="auto"/>
        <w:left w:val="none" w:sz="0" w:space="0" w:color="auto"/>
        <w:bottom w:val="none" w:sz="0" w:space="0" w:color="auto"/>
        <w:right w:val="none" w:sz="0" w:space="0" w:color="auto"/>
      </w:divBdr>
      <w:divsChild>
        <w:div w:id="2090616748">
          <w:marLeft w:val="0"/>
          <w:marRight w:val="0"/>
          <w:marTop w:val="0"/>
          <w:marBottom w:val="0"/>
          <w:divBdr>
            <w:top w:val="none" w:sz="0" w:space="0" w:color="auto"/>
            <w:left w:val="none" w:sz="0" w:space="0" w:color="auto"/>
            <w:bottom w:val="none" w:sz="0" w:space="0" w:color="auto"/>
            <w:right w:val="none" w:sz="0" w:space="0" w:color="auto"/>
          </w:divBdr>
        </w:div>
        <w:div w:id="830291990">
          <w:marLeft w:val="0"/>
          <w:marRight w:val="0"/>
          <w:marTop w:val="0"/>
          <w:marBottom w:val="0"/>
          <w:divBdr>
            <w:top w:val="none" w:sz="0" w:space="0" w:color="auto"/>
            <w:left w:val="none" w:sz="0" w:space="0" w:color="auto"/>
            <w:bottom w:val="none" w:sz="0" w:space="0" w:color="auto"/>
            <w:right w:val="none" w:sz="0" w:space="0" w:color="auto"/>
          </w:divBdr>
        </w:div>
        <w:div w:id="824205656">
          <w:marLeft w:val="0"/>
          <w:marRight w:val="0"/>
          <w:marTop w:val="0"/>
          <w:marBottom w:val="0"/>
          <w:divBdr>
            <w:top w:val="none" w:sz="0" w:space="0" w:color="auto"/>
            <w:left w:val="none" w:sz="0" w:space="0" w:color="auto"/>
            <w:bottom w:val="none" w:sz="0" w:space="0" w:color="auto"/>
            <w:right w:val="none" w:sz="0" w:space="0" w:color="auto"/>
          </w:divBdr>
        </w:div>
      </w:divsChild>
    </w:div>
    <w:div w:id="156576092">
      <w:bodyDiv w:val="1"/>
      <w:marLeft w:val="0"/>
      <w:marRight w:val="0"/>
      <w:marTop w:val="0"/>
      <w:marBottom w:val="0"/>
      <w:divBdr>
        <w:top w:val="none" w:sz="0" w:space="0" w:color="auto"/>
        <w:left w:val="none" w:sz="0" w:space="0" w:color="auto"/>
        <w:bottom w:val="none" w:sz="0" w:space="0" w:color="auto"/>
        <w:right w:val="none" w:sz="0" w:space="0" w:color="auto"/>
      </w:divBdr>
      <w:divsChild>
        <w:div w:id="1704789945">
          <w:marLeft w:val="0"/>
          <w:marRight w:val="0"/>
          <w:marTop w:val="0"/>
          <w:marBottom w:val="0"/>
          <w:divBdr>
            <w:top w:val="none" w:sz="0" w:space="0" w:color="auto"/>
            <w:left w:val="none" w:sz="0" w:space="0" w:color="auto"/>
            <w:bottom w:val="none" w:sz="0" w:space="0" w:color="auto"/>
            <w:right w:val="none" w:sz="0" w:space="0" w:color="auto"/>
          </w:divBdr>
        </w:div>
        <w:div w:id="1514613837">
          <w:marLeft w:val="0"/>
          <w:marRight w:val="0"/>
          <w:marTop w:val="0"/>
          <w:marBottom w:val="0"/>
          <w:divBdr>
            <w:top w:val="none" w:sz="0" w:space="0" w:color="auto"/>
            <w:left w:val="none" w:sz="0" w:space="0" w:color="auto"/>
            <w:bottom w:val="none" w:sz="0" w:space="0" w:color="auto"/>
            <w:right w:val="none" w:sz="0" w:space="0" w:color="auto"/>
          </w:divBdr>
        </w:div>
        <w:div w:id="365376634">
          <w:marLeft w:val="0"/>
          <w:marRight w:val="0"/>
          <w:marTop w:val="0"/>
          <w:marBottom w:val="0"/>
          <w:divBdr>
            <w:top w:val="none" w:sz="0" w:space="0" w:color="auto"/>
            <w:left w:val="none" w:sz="0" w:space="0" w:color="auto"/>
            <w:bottom w:val="none" w:sz="0" w:space="0" w:color="auto"/>
            <w:right w:val="none" w:sz="0" w:space="0" w:color="auto"/>
          </w:divBdr>
        </w:div>
        <w:div w:id="1141263395">
          <w:marLeft w:val="0"/>
          <w:marRight w:val="0"/>
          <w:marTop w:val="0"/>
          <w:marBottom w:val="0"/>
          <w:divBdr>
            <w:top w:val="none" w:sz="0" w:space="0" w:color="auto"/>
            <w:left w:val="none" w:sz="0" w:space="0" w:color="auto"/>
            <w:bottom w:val="none" w:sz="0" w:space="0" w:color="auto"/>
            <w:right w:val="none" w:sz="0" w:space="0" w:color="auto"/>
          </w:divBdr>
        </w:div>
        <w:div w:id="76248383">
          <w:marLeft w:val="0"/>
          <w:marRight w:val="0"/>
          <w:marTop w:val="0"/>
          <w:marBottom w:val="0"/>
          <w:divBdr>
            <w:top w:val="none" w:sz="0" w:space="0" w:color="auto"/>
            <w:left w:val="none" w:sz="0" w:space="0" w:color="auto"/>
            <w:bottom w:val="none" w:sz="0" w:space="0" w:color="auto"/>
            <w:right w:val="none" w:sz="0" w:space="0" w:color="auto"/>
          </w:divBdr>
        </w:div>
        <w:div w:id="700545250">
          <w:marLeft w:val="0"/>
          <w:marRight w:val="0"/>
          <w:marTop w:val="0"/>
          <w:marBottom w:val="0"/>
          <w:divBdr>
            <w:top w:val="none" w:sz="0" w:space="0" w:color="auto"/>
            <w:left w:val="none" w:sz="0" w:space="0" w:color="auto"/>
            <w:bottom w:val="none" w:sz="0" w:space="0" w:color="auto"/>
            <w:right w:val="none" w:sz="0" w:space="0" w:color="auto"/>
          </w:divBdr>
        </w:div>
        <w:div w:id="608705580">
          <w:marLeft w:val="0"/>
          <w:marRight w:val="0"/>
          <w:marTop w:val="0"/>
          <w:marBottom w:val="0"/>
          <w:divBdr>
            <w:top w:val="none" w:sz="0" w:space="0" w:color="auto"/>
            <w:left w:val="none" w:sz="0" w:space="0" w:color="auto"/>
            <w:bottom w:val="none" w:sz="0" w:space="0" w:color="auto"/>
            <w:right w:val="none" w:sz="0" w:space="0" w:color="auto"/>
          </w:divBdr>
        </w:div>
        <w:div w:id="1250961995">
          <w:marLeft w:val="0"/>
          <w:marRight w:val="0"/>
          <w:marTop w:val="0"/>
          <w:marBottom w:val="0"/>
          <w:divBdr>
            <w:top w:val="none" w:sz="0" w:space="0" w:color="auto"/>
            <w:left w:val="none" w:sz="0" w:space="0" w:color="auto"/>
            <w:bottom w:val="none" w:sz="0" w:space="0" w:color="auto"/>
            <w:right w:val="none" w:sz="0" w:space="0" w:color="auto"/>
          </w:divBdr>
        </w:div>
      </w:divsChild>
    </w:div>
    <w:div w:id="575627752">
      <w:bodyDiv w:val="1"/>
      <w:marLeft w:val="0"/>
      <w:marRight w:val="0"/>
      <w:marTop w:val="0"/>
      <w:marBottom w:val="0"/>
      <w:divBdr>
        <w:top w:val="none" w:sz="0" w:space="0" w:color="auto"/>
        <w:left w:val="none" w:sz="0" w:space="0" w:color="auto"/>
        <w:bottom w:val="none" w:sz="0" w:space="0" w:color="auto"/>
        <w:right w:val="none" w:sz="0" w:space="0" w:color="auto"/>
      </w:divBdr>
      <w:divsChild>
        <w:div w:id="1852529916">
          <w:marLeft w:val="0"/>
          <w:marRight w:val="0"/>
          <w:marTop w:val="0"/>
          <w:marBottom w:val="0"/>
          <w:divBdr>
            <w:top w:val="none" w:sz="0" w:space="0" w:color="auto"/>
            <w:left w:val="none" w:sz="0" w:space="0" w:color="auto"/>
            <w:bottom w:val="none" w:sz="0" w:space="0" w:color="auto"/>
            <w:right w:val="none" w:sz="0" w:space="0" w:color="auto"/>
          </w:divBdr>
        </w:div>
        <w:div w:id="1449082529">
          <w:marLeft w:val="0"/>
          <w:marRight w:val="0"/>
          <w:marTop w:val="0"/>
          <w:marBottom w:val="0"/>
          <w:divBdr>
            <w:top w:val="none" w:sz="0" w:space="0" w:color="auto"/>
            <w:left w:val="none" w:sz="0" w:space="0" w:color="auto"/>
            <w:bottom w:val="none" w:sz="0" w:space="0" w:color="auto"/>
            <w:right w:val="none" w:sz="0" w:space="0" w:color="auto"/>
          </w:divBdr>
        </w:div>
        <w:div w:id="852064190">
          <w:marLeft w:val="0"/>
          <w:marRight w:val="0"/>
          <w:marTop w:val="0"/>
          <w:marBottom w:val="0"/>
          <w:divBdr>
            <w:top w:val="none" w:sz="0" w:space="0" w:color="auto"/>
            <w:left w:val="none" w:sz="0" w:space="0" w:color="auto"/>
            <w:bottom w:val="none" w:sz="0" w:space="0" w:color="auto"/>
            <w:right w:val="none" w:sz="0" w:space="0" w:color="auto"/>
          </w:divBdr>
        </w:div>
        <w:div w:id="1688361123">
          <w:marLeft w:val="0"/>
          <w:marRight w:val="0"/>
          <w:marTop w:val="0"/>
          <w:marBottom w:val="0"/>
          <w:divBdr>
            <w:top w:val="none" w:sz="0" w:space="0" w:color="auto"/>
            <w:left w:val="none" w:sz="0" w:space="0" w:color="auto"/>
            <w:bottom w:val="none" w:sz="0" w:space="0" w:color="auto"/>
            <w:right w:val="none" w:sz="0" w:space="0" w:color="auto"/>
          </w:divBdr>
        </w:div>
        <w:div w:id="2011789278">
          <w:marLeft w:val="0"/>
          <w:marRight w:val="0"/>
          <w:marTop w:val="0"/>
          <w:marBottom w:val="0"/>
          <w:divBdr>
            <w:top w:val="none" w:sz="0" w:space="0" w:color="auto"/>
            <w:left w:val="none" w:sz="0" w:space="0" w:color="auto"/>
            <w:bottom w:val="none" w:sz="0" w:space="0" w:color="auto"/>
            <w:right w:val="none" w:sz="0" w:space="0" w:color="auto"/>
          </w:divBdr>
        </w:div>
        <w:div w:id="872352076">
          <w:marLeft w:val="0"/>
          <w:marRight w:val="0"/>
          <w:marTop w:val="0"/>
          <w:marBottom w:val="0"/>
          <w:divBdr>
            <w:top w:val="none" w:sz="0" w:space="0" w:color="auto"/>
            <w:left w:val="none" w:sz="0" w:space="0" w:color="auto"/>
            <w:bottom w:val="none" w:sz="0" w:space="0" w:color="auto"/>
            <w:right w:val="none" w:sz="0" w:space="0" w:color="auto"/>
          </w:divBdr>
        </w:div>
      </w:divsChild>
    </w:div>
    <w:div w:id="673993325">
      <w:bodyDiv w:val="1"/>
      <w:marLeft w:val="0"/>
      <w:marRight w:val="0"/>
      <w:marTop w:val="0"/>
      <w:marBottom w:val="0"/>
      <w:divBdr>
        <w:top w:val="none" w:sz="0" w:space="0" w:color="auto"/>
        <w:left w:val="none" w:sz="0" w:space="0" w:color="auto"/>
        <w:bottom w:val="none" w:sz="0" w:space="0" w:color="auto"/>
        <w:right w:val="none" w:sz="0" w:space="0" w:color="auto"/>
      </w:divBdr>
      <w:divsChild>
        <w:div w:id="795828073">
          <w:marLeft w:val="0"/>
          <w:marRight w:val="0"/>
          <w:marTop w:val="0"/>
          <w:marBottom w:val="0"/>
          <w:divBdr>
            <w:top w:val="none" w:sz="0" w:space="0" w:color="auto"/>
            <w:left w:val="none" w:sz="0" w:space="0" w:color="auto"/>
            <w:bottom w:val="none" w:sz="0" w:space="0" w:color="auto"/>
            <w:right w:val="none" w:sz="0" w:space="0" w:color="auto"/>
          </w:divBdr>
        </w:div>
        <w:div w:id="1863130353">
          <w:marLeft w:val="0"/>
          <w:marRight w:val="0"/>
          <w:marTop w:val="0"/>
          <w:marBottom w:val="0"/>
          <w:divBdr>
            <w:top w:val="none" w:sz="0" w:space="0" w:color="auto"/>
            <w:left w:val="none" w:sz="0" w:space="0" w:color="auto"/>
            <w:bottom w:val="none" w:sz="0" w:space="0" w:color="auto"/>
            <w:right w:val="none" w:sz="0" w:space="0" w:color="auto"/>
          </w:divBdr>
        </w:div>
        <w:div w:id="1489445945">
          <w:marLeft w:val="0"/>
          <w:marRight w:val="0"/>
          <w:marTop w:val="0"/>
          <w:marBottom w:val="0"/>
          <w:divBdr>
            <w:top w:val="none" w:sz="0" w:space="0" w:color="auto"/>
            <w:left w:val="none" w:sz="0" w:space="0" w:color="auto"/>
            <w:bottom w:val="none" w:sz="0" w:space="0" w:color="auto"/>
            <w:right w:val="none" w:sz="0" w:space="0" w:color="auto"/>
          </w:divBdr>
        </w:div>
        <w:div w:id="886450252">
          <w:marLeft w:val="0"/>
          <w:marRight w:val="0"/>
          <w:marTop w:val="0"/>
          <w:marBottom w:val="0"/>
          <w:divBdr>
            <w:top w:val="none" w:sz="0" w:space="0" w:color="auto"/>
            <w:left w:val="none" w:sz="0" w:space="0" w:color="auto"/>
            <w:bottom w:val="none" w:sz="0" w:space="0" w:color="auto"/>
            <w:right w:val="none" w:sz="0" w:space="0" w:color="auto"/>
          </w:divBdr>
        </w:div>
        <w:div w:id="1975744698">
          <w:marLeft w:val="0"/>
          <w:marRight w:val="0"/>
          <w:marTop w:val="0"/>
          <w:marBottom w:val="0"/>
          <w:divBdr>
            <w:top w:val="none" w:sz="0" w:space="0" w:color="auto"/>
            <w:left w:val="none" w:sz="0" w:space="0" w:color="auto"/>
            <w:bottom w:val="none" w:sz="0" w:space="0" w:color="auto"/>
            <w:right w:val="none" w:sz="0" w:space="0" w:color="auto"/>
          </w:divBdr>
        </w:div>
        <w:div w:id="734741872">
          <w:marLeft w:val="0"/>
          <w:marRight w:val="0"/>
          <w:marTop w:val="0"/>
          <w:marBottom w:val="0"/>
          <w:divBdr>
            <w:top w:val="none" w:sz="0" w:space="0" w:color="auto"/>
            <w:left w:val="none" w:sz="0" w:space="0" w:color="auto"/>
            <w:bottom w:val="none" w:sz="0" w:space="0" w:color="auto"/>
            <w:right w:val="none" w:sz="0" w:space="0" w:color="auto"/>
          </w:divBdr>
        </w:div>
        <w:div w:id="52894119">
          <w:marLeft w:val="0"/>
          <w:marRight w:val="0"/>
          <w:marTop w:val="0"/>
          <w:marBottom w:val="0"/>
          <w:divBdr>
            <w:top w:val="none" w:sz="0" w:space="0" w:color="auto"/>
            <w:left w:val="none" w:sz="0" w:space="0" w:color="auto"/>
            <w:bottom w:val="none" w:sz="0" w:space="0" w:color="auto"/>
            <w:right w:val="none" w:sz="0" w:space="0" w:color="auto"/>
          </w:divBdr>
        </w:div>
      </w:divsChild>
    </w:div>
    <w:div w:id="747195381">
      <w:bodyDiv w:val="1"/>
      <w:marLeft w:val="0"/>
      <w:marRight w:val="0"/>
      <w:marTop w:val="0"/>
      <w:marBottom w:val="0"/>
      <w:divBdr>
        <w:top w:val="none" w:sz="0" w:space="0" w:color="auto"/>
        <w:left w:val="none" w:sz="0" w:space="0" w:color="auto"/>
        <w:bottom w:val="none" w:sz="0" w:space="0" w:color="auto"/>
        <w:right w:val="none" w:sz="0" w:space="0" w:color="auto"/>
      </w:divBdr>
      <w:divsChild>
        <w:div w:id="60757133">
          <w:marLeft w:val="0"/>
          <w:marRight w:val="0"/>
          <w:marTop w:val="0"/>
          <w:marBottom w:val="0"/>
          <w:divBdr>
            <w:top w:val="none" w:sz="0" w:space="0" w:color="auto"/>
            <w:left w:val="none" w:sz="0" w:space="0" w:color="auto"/>
            <w:bottom w:val="none" w:sz="0" w:space="0" w:color="auto"/>
            <w:right w:val="none" w:sz="0" w:space="0" w:color="auto"/>
          </w:divBdr>
        </w:div>
        <w:div w:id="24865703">
          <w:marLeft w:val="0"/>
          <w:marRight w:val="0"/>
          <w:marTop w:val="0"/>
          <w:marBottom w:val="0"/>
          <w:divBdr>
            <w:top w:val="none" w:sz="0" w:space="0" w:color="auto"/>
            <w:left w:val="none" w:sz="0" w:space="0" w:color="auto"/>
            <w:bottom w:val="none" w:sz="0" w:space="0" w:color="auto"/>
            <w:right w:val="none" w:sz="0" w:space="0" w:color="auto"/>
          </w:divBdr>
        </w:div>
        <w:div w:id="291400468">
          <w:marLeft w:val="0"/>
          <w:marRight w:val="0"/>
          <w:marTop w:val="0"/>
          <w:marBottom w:val="0"/>
          <w:divBdr>
            <w:top w:val="none" w:sz="0" w:space="0" w:color="auto"/>
            <w:left w:val="none" w:sz="0" w:space="0" w:color="auto"/>
            <w:bottom w:val="none" w:sz="0" w:space="0" w:color="auto"/>
            <w:right w:val="none" w:sz="0" w:space="0" w:color="auto"/>
          </w:divBdr>
        </w:div>
        <w:div w:id="2042700290">
          <w:marLeft w:val="0"/>
          <w:marRight w:val="0"/>
          <w:marTop w:val="0"/>
          <w:marBottom w:val="0"/>
          <w:divBdr>
            <w:top w:val="none" w:sz="0" w:space="0" w:color="auto"/>
            <w:left w:val="none" w:sz="0" w:space="0" w:color="auto"/>
            <w:bottom w:val="none" w:sz="0" w:space="0" w:color="auto"/>
            <w:right w:val="none" w:sz="0" w:space="0" w:color="auto"/>
          </w:divBdr>
        </w:div>
        <w:div w:id="1247885190">
          <w:marLeft w:val="0"/>
          <w:marRight w:val="0"/>
          <w:marTop w:val="0"/>
          <w:marBottom w:val="0"/>
          <w:divBdr>
            <w:top w:val="none" w:sz="0" w:space="0" w:color="auto"/>
            <w:left w:val="none" w:sz="0" w:space="0" w:color="auto"/>
            <w:bottom w:val="none" w:sz="0" w:space="0" w:color="auto"/>
            <w:right w:val="none" w:sz="0" w:space="0" w:color="auto"/>
          </w:divBdr>
        </w:div>
        <w:div w:id="559874849">
          <w:marLeft w:val="0"/>
          <w:marRight w:val="0"/>
          <w:marTop w:val="0"/>
          <w:marBottom w:val="0"/>
          <w:divBdr>
            <w:top w:val="none" w:sz="0" w:space="0" w:color="auto"/>
            <w:left w:val="none" w:sz="0" w:space="0" w:color="auto"/>
            <w:bottom w:val="none" w:sz="0" w:space="0" w:color="auto"/>
            <w:right w:val="none" w:sz="0" w:space="0" w:color="auto"/>
          </w:divBdr>
        </w:div>
        <w:div w:id="445392780">
          <w:marLeft w:val="0"/>
          <w:marRight w:val="0"/>
          <w:marTop w:val="0"/>
          <w:marBottom w:val="0"/>
          <w:divBdr>
            <w:top w:val="none" w:sz="0" w:space="0" w:color="auto"/>
            <w:left w:val="none" w:sz="0" w:space="0" w:color="auto"/>
            <w:bottom w:val="none" w:sz="0" w:space="0" w:color="auto"/>
            <w:right w:val="none" w:sz="0" w:space="0" w:color="auto"/>
          </w:divBdr>
        </w:div>
        <w:div w:id="997658296">
          <w:marLeft w:val="0"/>
          <w:marRight w:val="0"/>
          <w:marTop w:val="0"/>
          <w:marBottom w:val="0"/>
          <w:divBdr>
            <w:top w:val="none" w:sz="0" w:space="0" w:color="auto"/>
            <w:left w:val="none" w:sz="0" w:space="0" w:color="auto"/>
            <w:bottom w:val="none" w:sz="0" w:space="0" w:color="auto"/>
            <w:right w:val="none" w:sz="0" w:space="0" w:color="auto"/>
          </w:divBdr>
        </w:div>
      </w:divsChild>
    </w:div>
    <w:div w:id="902368740">
      <w:bodyDiv w:val="1"/>
      <w:marLeft w:val="0"/>
      <w:marRight w:val="0"/>
      <w:marTop w:val="0"/>
      <w:marBottom w:val="0"/>
      <w:divBdr>
        <w:top w:val="none" w:sz="0" w:space="0" w:color="auto"/>
        <w:left w:val="none" w:sz="0" w:space="0" w:color="auto"/>
        <w:bottom w:val="none" w:sz="0" w:space="0" w:color="auto"/>
        <w:right w:val="none" w:sz="0" w:space="0" w:color="auto"/>
      </w:divBdr>
      <w:divsChild>
        <w:div w:id="46997882">
          <w:marLeft w:val="0"/>
          <w:marRight w:val="0"/>
          <w:marTop w:val="0"/>
          <w:marBottom w:val="0"/>
          <w:divBdr>
            <w:top w:val="none" w:sz="0" w:space="0" w:color="auto"/>
            <w:left w:val="none" w:sz="0" w:space="0" w:color="auto"/>
            <w:bottom w:val="none" w:sz="0" w:space="0" w:color="auto"/>
            <w:right w:val="none" w:sz="0" w:space="0" w:color="auto"/>
          </w:divBdr>
        </w:div>
        <w:div w:id="1443651985">
          <w:marLeft w:val="0"/>
          <w:marRight w:val="0"/>
          <w:marTop w:val="0"/>
          <w:marBottom w:val="0"/>
          <w:divBdr>
            <w:top w:val="none" w:sz="0" w:space="0" w:color="auto"/>
            <w:left w:val="none" w:sz="0" w:space="0" w:color="auto"/>
            <w:bottom w:val="none" w:sz="0" w:space="0" w:color="auto"/>
            <w:right w:val="none" w:sz="0" w:space="0" w:color="auto"/>
          </w:divBdr>
        </w:div>
        <w:div w:id="186648401">
          <w:marLeft w:val="0"/>
          <w:marRight w:val="0"/>
          <w:marTop w:val="0"/>
          <w:marBottom w:val="0"/>
          <w:divBdr>
            <w:top w:val="none" w:sz="0" w:space="0" w:color="auto"/>
            <w:left w:val="none" w:sz="0" w:space="0" w:color="auto"/>
            <w:bottom w:val="none" w:sz="0" w:space="0" w:color="auto"/>
            <w:right w:val="none" w:sz="0" w:space="0" w:color="auto"/>
          </w:divBdr>
        </w:div>
        <w:div w:id="1079057248">
          <w:marLeft w:val="0"/>
          <w:marRight w:val="0"/>
          <w:marTop w:val="0"/>
          <w:marBottom w:val="0"/>
          <w:divBdr>
            <w:top w:val="none" w:sz="0" w:space="0" w:color="auto"/>
            <w:left w:val="none" w:sz="0" w:space="0" w:color="auto"/>
            <w:bottom w:val="none" w:sz="0" w:space="0" w:color="auto"/>
            <w:right w:val="none" w:sz="0" w:space="0" w:color="auto"/>
          </w:divBdr>
        </w:div>
      </w:divsChild>
    </w:div>
    <w:div w:id="1125124154">
      <w:bodyDiv w:val="1"/>
      <w:marLeft w:val="0"/>
      <w:marRight w:val="0"/>
      <w:marTop w:val="0"/>
      <w:marBottom w:val="0"/>
      <w:divBdr>
        <w:top w:val="none" w:sz="0" w:space="0" w:color="auto"/>
        <w:left w:val="none" w:sz="0" w:space="0" w:color="auto"/>
        <w:bottom w:val="none" w:sz="0" w:space="0" w:color="auto"/>
        <w:right w:val="none" w:sz="0" w:space="0" w:color="auto"/>
      </w:divBdr>
      <w:divsChild>
        <w:div w:id="473106553">
          <w:marLeft w:val="0"/>
          <w:marRight w:val="0"/>
          <w:marTop w:val="0"/>
          <w:marBottom w:val="0"/>
          <w:divBdr>
            <w:top w:val="none" w:sz="0" w:space="0" w:color="auto"/>
            <w:left w:val="none" w:sz="0" w:space="0" w:color="auto"/>
            <w:bottom w:val="none" w:sz="0" w:space="0" w:color="auto"/>
            <w:right w:val="none" w:sz="0" w:space="0" w:color="auto"/>
          </w:divBdr>
        </w:div>
        <w:div w:id="54553989">
          <w:marLeft w:val="0"/>
          <w:marRight w:val="0"/>
          <w:marTop w:val="0"/>
          <w:marBottom w:val="0"/>
          <w:divBdr>
            <w:top w:val="none" w:sz="0" w:space="0" w:color="auto"/>
            <w:left w:val="none" w:sz="0" w:space="0" w:color="auto"/>
            <w:bottom w:val="none" w:sz="0" w:space="0" w:color="auto"/>
            <w:right w:val="none" w:sz="0" w:space="0" w:color="auto"/>
          </w:divBdr>
        </w:div>
        <w:div w:id="1001198955">
          <w:marLeft w:val="0"/>
          <w:marRight w:val="0"/>
          <w:marTop w:val="0"/>
          <w:marBottom w:val="0"/>
          <w:divBdr>
            <w:top w:val="none" w:sz="0" w:space="0" w:color="auto"/>
            <w:left w:val="none" w:sz="0" w:space="0" w:color="auto"/>
            <w:bottom w:val="none" w:sz="0" w:space="0" w:color="auto"/>
            <w:right w:val="none" w:sz="0" w:space="0" w:color="auto"/>
          </w:divBdr>
        </w:div>
        <w:div w:id="1144204023">
          <w:marLeft w:val="0"/>
          <w:marRight w:val="0"/>
          <w:marTop w:val="0"/>
          <w:marBottom w:val="0"/>
          <w:divBdr>
            <w:top w:val="none" w:sz="0" w:space="0" w:color="auto"/>
            <w:left w:val="none" w:sz="0" w:space="0" w:color="auto"/>
            <w:bottom w:val="none" w:sz="0" w:space="0" w:color="auto"/>
            <w:right w:val="none" w:sz="0" w:space="0" w:color="auto"/>
          </w:divBdr>
        </w:div>
        <w:div w:id="1659114708">
          <w:marLeft w:val="0"/>
          <w:marRight w:val="0"/>
          <w:marTop w:val="0"/>
          <w:marBottom w:val="0"/>
          <w:divBdr>
            <w:top w:val="none" w:sz="0" w:space="0" w:color="auto"/>
            <w:left w:val="none" w:sz="0" w:space="0" w:color="auto"/>
            <w:bottom w:val="none" w:sz="0" w:space="0" w:color="auto"/>
            <w:right w:val="none" w:sz="0" w:space="0" w:color="auto"/>
          </w:divBdr>
        </w:div>
        <w:div w:id="327177879">
          <w:marLeft w:val="0"/>
          <w:marRight w:val="0"/>
          <w:marTop w:val="0"/>
          <w:marBottom w:val="0"/>
          <w:divBdr>
            <w:top w:val="none" w:sz="0" w:space="0" w:color="auto"/>
            <w:left w:val="none" w:sz="0" w:space="0" w:color="auto"/>
            <w:bottom w:val="none" w:sz="0" w:space="0" w:color="auto"/>
            <w:right w:val="none" w:sz="0" w:space="0" w:color="auto"/>
          </w:divBdr>
        </w:div>
        <w:div w:id="2027555596">
          <w:marLeft w:val="0"/>
          <w:marRight w:val="0"/>
          <w:marTop w:val="0"/>
          <w:marBottom w:val="0"/>
          <w:divBdr>
            <w:top w:val="none" w:sz="0" w:space="0" w:color="auto"/>
            <w:left w:val="none" w:sz="0" w:space="0" w:color="auto"/>
            <w:bottom w:val="none" w:sz="0" w:space="0" w:color="auto"/>
            <w:right w:val="none" w:sz="0" w:space="0" w:color="auto"/>
          </w:divBdr>
        </w:div>
        <w:div w:id="1390570363">
          <w:marLeft w:val="0"/>
          <w:marRight w:val="0"/>
          <w:marTop w:val="0"/>
          <w:marBottom w:val="0"/>
          <w:divBdr>
            <w:top w:val="none" w:sz="0" w:space="0" w:color="auto"/>
            <w:left w:val="none" w:sz="0" w:space="0" w:color="auto"/>
            <w:bottom w:val="none" w:sz="0" w:space="0" w:color="auto"/>
            <w:right w:val="none" w:sz="0" w:space="0" w:color="auto"/>
          </w:divBdr>
        </w:div>
        <w:div w:id="2110392161">
          <w:marLeft w:val="0"/>
          <w:marRight w:val="0"/>
          <w:marTop w:val="0"/>
          <w:marBottom w:val="0"/>
          <w:divBdr>
            <w:top w:val="none" w:sz="0" w:space="0" w:color="auto"/>
            <w:left w:val="none" w:sz="0" w:space="0" w:color="auto"/>
            <w:bottom w:val="none" w:sz="0" w:space="0" w:color="auto"/>
            <w:right w:val="none" w:sz="0" w:space="0" w:color="auto"/>
          </w:divBdr>
        </w:div>
        <w:div w:id="768544797">
          <w:marLeft w:val="0"/>
          <w:marRight w:val="0"/>
          <w:marTop w:val="0"/>
          <w:marBottom w:val="0"/>
          <w:divBdr>
            <w:top w:val="none" w:sz="0" w:space="0" w:color="auto"/>
            <w:left w:val="none" w:sz="0" w:space="0" w:color="auto"/>
            <w:bottom w:val="none" w:sz="0" w:space="0" w:color="auto"/>
            <w:right w:val="none" w:sz="0" w:space="0" w:color="auto"/>
          </w:divBdr>
        </w:div>
      </w:divsChild>
    </w:div>
    <w:div w:id="1217012413">
      <w:bodyDiv w:val="1"/>
      <w:marLeft w:val="0"/>
      <w:marRight w:val="0"/>
      <w:marTop w:val="0"/>
      <w:marBottom w:val="0"/>
      <w:divBdr>
        <w:top w:val="none" w:sz="0" w:space="0" w:color="auto"/>
        <w:left w:val="none" w:sz="0" w:space="0" w:color="auto"/>
        <w:bottom w:val="none" w:sz="0" w:space="0" w:color="auto"/>
        <w:right w:val="none" w:sz="0" w:space="0" w:color="auto"/>
      </w:divBdr>
      <w:divsChild>
        <w:div w:id="1961644760">
          <w:marLeft w:val="0"/>
          <w:marRight w:val="0"/>
          <w:marTop w:val="0"/>
          <w:marBottom w:val="0"/>
          <w:divBdr>
            <w:top w:val="none" w:sz="0" w:space="0" w:color="auto"/>
            <w:left w:val="none" w:sz="0" w:space="0" w:color="auto"/>
            <w:bottom w:val="none" w:sz="0" w:space="0" w:color="auto"/>
            <w:right w:val="none" w:sz="0" w:space="0" w:color="auto"/>
          </w:divBdr>
        </w:div>
        <w:div w:id="1229458914">
          <w:marLeft w:val="0"/>
          <w:marRight w:val="0"/>
          <w:marTop w:val="0"/>
          <w:marBottom w:val="0"/>
          <w:divBdr>
            <w:top w:val="none" w:sz="0" w:space="0" w:color="auto"/>
            <w:left w:val="none" w:sz="0" w:space="0" w:color="auto"/>
            <w:bottom w:val="none" w:sz="0" w:space="0" w:color="auto"/>
            <w:right w:val="none" w:sz="0" w:space="0" w:color="auto"/>
          </w:divBdr>
        </w:div>
        <w:div w:id="625623468">
          <w:marLeft w:val="0"/>
          <w:marRight w:val="0"/>
          <w:marTop w:val="0"/>
          <w:marBottom w:val="0"/>
          <w:divBdr>
            <w:top w:val="none" w:sz="0" w:space="0" w:color="auto"/>
            <w:left w:val="none" w:sz="0" w:space="0" w:color="auto"/>
            <w:bottom w:val="none" w:sz="0" w:space="0" w:color="auto"/>
            <w:right w:val="none" w:sz="0" w:space="0" w:color="auto"/>
          </w:divBdr>
        </w:div>
        <w:div w:id="92897263">
          <w:marLeft w:val="0"/>
          <w:marRight w:val="0"/>
          <w:marTop w:val="0"/>
          <w:marBottom w:val="0"/>
          <w:divBdr>
            <w:top w:val="none" w:sz="0" w:space="0" w:color="auto"/>
            <w:left w:val="none" w:sz="0" w:space="0" w:color="auto"/>
            <w:bottom w:val="none" w:sz="0" w:space="0" w:color="auto"/>
            <w:right w:val="none" w:sz="0" w:space="0" w:color="auto"/>
          </w:divBdr>
        </w:div>
        <w:div w:id="303779538">
          <w:marLeft w:val="0"/>
          <w:marRight w:val="0"/>
          <w:marTop w:val="0"/>
          <w:marBottom w:val="0"/>
          <w:divBdr>
            <w:top w:val="none" w:sz="0" w:space="0" w:color="auto"/>
            <w:left w:val="none" w:sz="0" w:space="0" w:color="auto"/>
            <w:bottom w:val="none" w:sz="0" w:space="0" w:color="auto"/>
            <w:right w:val="none" w:sz="0" w:space="0" w:color="auto"/>
          </w:divBdr>
        </w:div>
        <w:div w:id="1520851219">
          <w:marLeft w:val="0"/>
          <w:marRight w:val="0"/>
          <w:marTop w:val="0"/>
          <w:marBottom w:val="0"/>
          <w:divBdr>
            <w:top w:val="none" w:sz="0" w:space="0" w:color="auto"/>
            <w:left w:val="none" w:sz="0" w:space="0" w:color="auto"/>
            <w:bottom w:val="none" w:sz="0" w:space="0" w:color="auto"/>
            <w:right w:val="none" w:sz="0" w:space="0" w:color="auto"/>
          </w:divBdr>
        </w:div>
      </w:divsChild>
    </w:div>
    <w:div w:id="1285769543">
      <w:bodyDiv w:val="1"/>
      <w:marLeft w:val="0"/>
      <w:marRight w:val="0"/>
      <w:marTop w:val="0"/>
      <w:marBottom w:val="0"/>
      <w:divBdr>
        <w:top w:val="none" w:sz="0" w:space="0" w:color="auto"/>
        <w:left w:val="none" w:sz="0" w:space="0" w:color="auto"/>
        <w:bottom w:val="none" w:sz="0" w:space="0" w:color="auto"/>
        <w:right w:val="none" w:sz="0" w:space="0" w:color="auto"/>
      </w:divBdr>
      <w:divsChild>
        <w:div w:id="1954240892">
          <w:marLeft w:val="0"/>
          <w:marRight w:val="0"/>
          <w:marTop w:val="0"/>
          <w:marBottom w:val="0"/>
          <w:divBdr>
            <w:top w:val="none" w:sz="0" w:space="0" w:color="auto"/>
            <w:left w:val="none" w:sz="0" w:space="0" w:color="auto"/>
            <w:bottom w:val="none" w:sz="0" w:space="0" w:color="auto"/>
            <w:right w:val="none" w:sz="0" w:space="0" w:color="auto"/>
          </w:divBdr>
        </w:div>
        <w:div w:id="105396994">
          <w:marLeft w:val="0"/>
          <w:marRight w:val="0"/>
          <w:marTop w:val="0"/>
          <w:marBottom w:val="0"/>
          <w:divBdr>
            <w:top w:val="none" w:sz="0" w:space="0" w:color="auto"/>
            <w:left w:val="none" w:sz="0" w:space="0" w:color="auto"/>
            <w:bottom w:val="none" w:sz="0" w:space="0" w:color="auto"/>
            <w:right w:val="none" w:sz="0" w:space="0" w:color="auto"/>
          </w:divBdr>
        </w:div>
        <w:div w:id="1678264158">
          <w:marLeft w:val="0"/>
          <w:marRight w:val="0"/>
          <w:marTop w:val="0"/>
          <w:marBottom w:val="0"/>
          <w:divBdr>
            <w:top w:val="none" w:sz="0" w:space="0" w:color="auto"/>
            <w:left w:val="none" w:sz="0" w:space="0" w:color="auto"/>
            <w:bottom w:val="none" w:sz="0" w:space="0" w:color="auto"/>
            <w:right w:val="none" w:sz="0" w:space="0" w:color="auto"/>
          </w:divBdr>
        </w:div>
        <w:div w:id="2004896566">
          <w:marLeft w:val="0"/>
          <w:marRight w:val="0"/>
          <w:marTop w:val="0"/>
          <w:marBottom w:val="0"/>
          <w:divBdr>
            <w:top w:val="none" w:sz="0" w:space="0" w:color="auto"/>
            <w:left w:val="none" w:sz="0" w:space="0" w:color="auto"/>
            <w:bottom w:val="none" w:sz="0" w:space="0" w:color="auto"/>
            <w:right w:val="none" w:sz="0" w:space="0" w:color="auto"/>
          </w:divBdr>
        </w:div>
        <w:div w:id="1782258822">
          <w:marLeft w:val="0"/>
          <w:marRight w:val="0"/>
          <w:marTop w:val="0"/>
          <w:marBottom w:val="0"/>
          <w:divBdr>
            <w:top w:val="none" w:sz="0" w:space="0" w:color="auto"/>
            <w:left w:val="none" w:sz="0" w:space="0" w:color="auto"/>
            <w:bottom w:val="none" w:sz="0" w:space="0" w:color="auto"/>
            <w:right w:val="none" w:sz="0" w:space="0" w:color="auto"/>
          </w:divBdr>
        </w:div>
      </w:divsChild>
    </w:div>
    <w:div w:id="1367608754">
      <w:bodyDiv w:val="1"/>
      <w:marLeft w:val="0"/>
      <w:marRight w:val="0"/>
      <w:marTop w:val="0"/>
      <w:marBottom w:val="0"/>
      <w:divBdr>
        <w:top w:val="none" w:sz="0" w:space="0" w:color="auto"/>
        <w:left w:val="none" w:sz="0" w:space="0" w:color="auto"/>
        <w:bottom w:val="none" w:sz="0" w:space="0" w:color="auto"/>
        <w:right w:val="none" w:sz="0" w:space="0" w:color="auto"/>
      </w:divBdr>
      <w:divsChild>
        <w:div w:id="837113361">
          <w:marLeft w:val="0"/>
          <w:marRight w:val="0"/>
          <w:marTop w:val="0"/>
          <w:marBottom w:val="0"/>
          <w:divBdr>
            <w:top w:val="none" w:sz="0" w:space="0" w:color="auto"/>
            <w:left w:val="none" w:sz="0" w:space="0" w:color="auto"/>
            <w:bottom w:val="none" w:sz="0" w:space="0" w:color="auto"/>
            <w:right w:val="none" w:sz="0" w:space="0" w:color="auto"/>
          </w:divBdr>
        </w:div>
        <w:div w:id="2036882906">
          <w:marLeft w:val="0"/>
          <w:marRight w:val="0"/>
          <w:marTop w:val="0"/>
          <w:marBottom w:val="0"/>
          <w:divBdr>
            <w:top w:val="none" w:sz="0" w:space="0" w:color="auto"/>
            <w:left w:val="none" w:sz="0" w:space="0" w:color="auto"/>
            <w:bottom w:val="none" w:sz="0" w:space="0" w:color="auto"/>
            <w:right w:val="none" w:sz="0" w:space="0" w:color="auto"/>
          </w:divBdr>
        </w:div>
        <w:div w:id="642348170">
          <w:marLeft w:val="0"/>
          <w:marRight w:val="0"/>
          <w:marTop w:val="0"/>
          <w:marBottom w:val="0"/>
          <w:divBdr>
            <w:top w:val="none" w:sz="0" w:space="0" w:color="auto"/>
            <w:left w:val="none" w:sz="0" w:space="0" w:color="auto"/>
            <w:bottom w:val="none" w:sz="0" w:space="0" w:color="auto"/>
            <w:right w:val="none" w:sz="0" w:space="0" w:color="auto"/>
          </w:divBdr>
        </w:div>
        <w:div w:id="1818302955">
          <w:marLeft w:val="0"/>
          <w:marRight w:val="0"/>
          <w:marTop w:val="0"/>
          <w:marBottom w:val="0"/>
          <w:divBdr>
            <w:top w:val="none" w:sz="0" w:space="0" w:color="auto"/>
            <w:left w:val="none" w:sz="0" w:space="0" w:color="auto"/>
            <w:bottom w:val="none" w:sz="0" w:space="0" w:color="auto"/>
            <w:right w:val="none" w:sz="0" w:space="0" w:color="auto"/>
          </w:divBdr>
        </w:div>
        <w:div w:id="1622760640">
          <w:marLeft w:val="0"/>
          <w:marRight w:val="0"/>
          <w:marTop w:val="0"/>
          <w:marBottom w:val="0"/>
          <w:divBdr>
            <w:top w:val="none" w:sz="0" w:space="0" w:color="auto"/>
            <w:left w:val="none" w:sz="0" w:space="0" w:color="auto"/>
            <w:bottom w:val="none" w:sz="0" w:space="0" w:color="auto"/>
            <w:right w:val="none" w:sz="0" w:space="0" w:color="auto"/>
          </w:divBdr>
        </w:div>
      </w:divsChild>
    </w:div>
    <w:div w:id="1450205246">
      <w:bodyDiv w:val="1"/>
      <w:marLeft w:val="0"/>
      <w:marRight w:val="0"/>
      <w:marTop w:val="0"/>
      <w:marBottom w:val="0"/>
      <w:divBdr>
        <w:top w:val="none" w:sz="0" w:space="0" w:color="auto"/>
        <w:left w:val="none" w:sz="0" w:space="0" w:color="auto"/>
        <w:bottom w:val="none" w:sz="0" w:space="0" w:color="auto"/>
        <w:right w:val="none" w:sz="0" w:space="0" w:color="auto"/>
      </w:divBdr>
      <w:divsChild>
        <w:div w:id="2024164845">
          <w:marLeft w:val="0"/>
          <w:marRight w:val="0"/>
          <w:marTop w:val="0"/>
          <w:marBottom w:val="0"/>
          <w:divBdr>
            <w:top w:val="none" w:sz="0" w:space="0" w:color="auto"/>
            <w:left w:val="none" w:sz="0" w:space="0" w:color="auto"/>
            <w:bottom w:val="none" w:sz="0" w:space="0" w:color="auto"/>
            <w:right w:val="none" w:sz="0" w:space="0" w:color="auto"/>
          </w:divBdr>
        </w:div>
        <w:div w:id="185484912">
          <w:marLeft w:val="0"/>
          <w:marRight w:val="0"/>
          <w:marTop w:val="0"/>
          <w:marBottom w:val="0"/>
          <w:divBdr>
            <w:top w:val="none" w:sz="0" w:space="0" w:color="auto"/>
            <w:left w:val="none" w:sz="0" w:space="0" w:color="auto"/>
            <w:bottom w:val="none" w:sz="0" w:space="0" w:color="auto"/>
            <w:right w:val="none" w:sz="0" w:space="0" w:color="auto"/>
          </w:divBdr>
        </w:div>
        <w:div w:id="1551964594">
          <w:marLeft w:val="0"/>
          <w:marRight w:val="0"/>
          <w:marTop w:val="0"/>
          <w:marBottom w:val="0"/>
          <w:divBdr>
            <w:top w:val="none" w:sz="0" w:space="0" w:color="auto"/>
            <w:left w:val="none" w:sz="0" w:space="0" w:color="auto"/>
            <w:bottom w:val="none" w:sz="0" w:space="0" w:color="auto"/>
            <w:right w:val="none" w:sz="0" w:space="0" w:color="auto"/>
          </w:divBdr>
        </w:div>
        <w:div w:id="1388260971">
          <w:marLeft w:val="0"/>
          <w:marRight w:val="0"/>
          <w:marTop w:val="0"/>
          <w:marBottom w:val="0"/>
          <w:divBdr>
            <w:top w:val="none" w:sz="0" w:space="0" w:color="auto"/>
            <w:left w:val="none" w:sz="0" w:space="0" w:color="auto"/>
            <w:bottom w:val="none" w:sz="0" w:space="0" w:color="auto"/>
            <w:right w:val="none" w:sz="0" w:space="0" w:color="auto"/>
          </w:divBdr>
        </w:div>
        <w:div w:id="1485513259">
          <w:marLeft w:val="0"/>
          <w:marRight w:val="0"/>
          <w:marTop w:val="0"/>
          <w:marBottom w:val="0"/>
          <w:divBdr>
            <w:top w:val="none" w:sz="0" w:space="0" w:color="auto"/>
            <w:left w:val="none" w:sz="0" w:space="0" w:color="auto"/>
            <w:bottom w:val="none" w:sz="0" w:space="0" w:color="auto"/>
            <w:right w:val="none" w:sz="0" w:space="0" w:color="auto"/>
          </w:divBdr>
        </w:div>
        <w:div w:id="1401905983">
          <w:marLeft w:val="0"/>
          <w:marRight w:val="0"/>
          <w:marTop w:val="0"/>
          <w:marBottom w:val="0"/>
          <w:divBdr>
            <w:top w:val="none" w:sz="0" w:space="0" w:color="auto"/>
            <w:left w:val="none" w:sz="0" w:space="0" w:color="auto"/>
            <w:bottom w:val="none" w:sz="0" w:space="0" w:color="auto"/>
            <w:right w:val="none" w:sz="0" w:space="0" w:color="auto"/>
          </w:divBdr>
        </w:div>
        <w:div w:id="436874726">
          <w:marLeft w:val="0"/>
          <w:marRight w:val="0"/>
          <w:marTop w:val="0"/>
          <w:marBottom w:val="0"/>
          <w:divBdr>
            <w:top w:val="none" w:sz="0" w:space="0" w:color="auto"/>
            <w:left w:val="none" w:sz="0" w:space="0" w:color="auto"/>
            <w:bottom w:val="none" w:sz="0" w:space="0" w:color="auto"/>
            <w:right w:val="none" w:sz="0" w:space="0" w:color="auto"/>
          </w:divBdr>
        </w:div>
        <w:div w:id="2019038205">
          <w:marLeft w:val="0"/>
          <w:marRight w:val="0"/>
          <w:marTop w:val="0"/>
          <w:marBottom w:val="0"/>
          <w:divBdr>
            <w:top w:val="none" w:sz="0" w:space="0" w:color="auto"/>
            <w:left w:val="none" w:sz="0" w:space="0" w:color="auto"/>
            <w:bottom w:val="none" w:sz="0" w:space="0" w:color="auto"/>
            <w:right w:val="none" w:sz="0" w:space="0" w:color="auto"/>
          </w:divBdr>
        </w:div>
      </w:divsChild>
    </w:div>
    <w:div w:id="1485587101">
      <w:bodyDiv w:val="1"/>
      <w:marLeft w:val="0"/>
      <w:marRight w:val="0"/>
      <w:marTop w:val="0"/>
      <w:marBottom w:val="0"/>
      <w:divBdr>
        <w:top w:val="none" w:sz="0" w:space="0" w:color="auto"/>
        <w:left w:val="none" w:sz="0" w:space="0" w:color="auto"/>
        <w:bottom w:val="none" w:sz="0" w:space="0" w:color="auto"/>
        <w:right w:val="none" w:sz="0" w:space="0" w:color="auto"/>
      </w:divBdr>
      <w:divsChild>
        <w:div w:id="1749418832">
          <w:marLeft w:val="0"/>
          <w:marRight w:val="0"/>
          <w:marTop w:val="0"/>
          <w:marBottom w:val="0"/>
          <w:divBdr>
            <w:top w:val="none" w:sz="0" w:space="0" w:color="auto"/>
            <w:left w:val="none" w:sz="0" w:space="0" w:color="auto"/>
            <w:bottom w:val="none" w:sz="0" w:space="0" w:color="auto"/>
            <w:right w:val="none" w:sz="0" w:space="0" w:color="auto"/>
          </w:divBdr>
        </w:div>
        <w:div w:id="321394049">
          <w:marLeft w:val="0"/>
          <w:marRight w:val="0"/>
          <w:marTop w:val="0"/>
          <w:marBottom w:val="0"/>
          <w:divBdr>
            <w:top w:val="none" w:sz="0" w:space="0" w:color="auto"/>
            <w:left w:val="none" w:sz="0" w:space="0" w:color="auto"/>
            <w:bottom w:val="none" w:sz="0" w:space="0" w:color="auto"/>
            <w:right w:val="none" w:sz="0" w:space="0" w:color="auto"/>
          </w:divBdr>
        </w:div>
        <w:div w:id="361050532">
          <w:marLeft w:val="0"/>
          <w:marRight w:val="0"/>
          <w:marTop w:val="0"/>
          <w:marBottom w:val="0"/>
          <w:divBdr>
            <w:top w:val="none" w:sz="0" w:space="0" w:color="auto"/>
            <w:left w:val="none" w:sz="0" w:space="0" w:color="auto"/>
            <w:bottom w:val="none" w:sz="0" w:space="0" w:color="auto"/>
            <w:right w:val="none" w:sz="0" w:space="0" w:color="auto"/>
          </w:divBdr>
        </w:div>
        <w:div w:id="63185476">
          <w:marLeft w:val="0"/>
          <w:marRight w:val="0"/>
          <w:marTop w:val="0"/>
          <w:marBottom w:val="0"/>
          <w:divBdr>
            <w:top w:val="none" w:sz="0" w:space="0" w:color="auto"/>
            <w:left w:val="none" w:sz="0" w:space="0" w:color="auto"/>
            <w:bottom w:val="none" w:sz="0" w:space="0" w:color="auto"/>
            <w:right w:val="none" w:sz="0" w:space="0" w:color="auto"/>
          </w:divBdr>
        </w:div>
        <w:div w:id="777682514">
          <w:marLeft w:val="0"/>
          <w:marRight w:val="0"/>
          <w:marTop w:val="0"/>
          <w:marBottom w:val="0"/>
          <w:divBdr>
            <w:top w:val="none" w:sz="0" w:space="0" w:color="auto"/>
            <w:left w:val="none" w:sz="0" w:space="0" w:color="auto"/>
            <w:bottom w:val="none" w:sz="0" w:space="0" w:color="auto"/>
            <w:right w:val="none" w:sz="0" w:space="0" w:color="auto"/>
          </w:divBdr>
        </w:div>
        <w:div w:id="1289355807">
          <w:marLeft w:val="0"/>
          <w:marRight w:val="0"/>
          <w:marTop w:val="0"/>
          <w:marBottom w:val="0"/>
          <w:divBdr>
            <w:top w:val="none" w:sz="0" w:space="0" w:color="auto"/>
            <w:left w:val="none" w:sz="0" w:space="0" w:color="auto"/>
            <w:bottom w:val="none" w:sz="0" w:space="0" w:color="auto"/>
            <w:right w:val="none" w:sz="0" w:space="0" w:color="auto"/>
          </w:divBdr>
        </w:div>
        <w:div w:id="1449158252">
          <w:marLeft w:val="0"/>
          <w:marRight w:val="0"/>
          <w:marTop w:val="0"/>
          <w:marBottom w:val="0"/>
          <w:divBdr>
            <w:top w:val="none" w:sz="0" w:space="0" w:color="auto"/>
            <w:left w:val="none" w:sz="0" w:space="0" w:color="auto"/>
            <w:bottom w:val="none" w:sz="0" w:space="0" w:color="auto"/>
            <w:right w:val="none" w:sz="0" w:space="0" w:color="auto"/>
          </w:divBdr>
        </w:div>
        <w:div w:id="1791823795">
          <w:marLeft w:val="0"/>
          <w:marRight w:val="0"/>
          <w:marTop w:val="0"/>
          <w:marBottom w:val="0"/>
          <w:divBdr>
            <w:top w:val="none" w:sz="0" w:space="0" w:color="auto"/>
            <w:left w:val="none" w:sz="0" w:space="0" w:color="auto"/>
            <w:bottom w:val="none" w:sz="0" w:space="0" w:color="auto"/>
            <w:right w:val="none" w:sz="0" w:space="0" w:color="auto"/>
          </w:divBdr>
        </w:div>
      </w:divsChild>
    </w:div>
    <w:div w:id="1487163985">
      <w:bodyDiv w:val="1"/>
      <w:marLeft w:val="0"/>
      <w:marRight w:val="0"/>
      <w:marTop w:val="0"/>
      <w:marBottom w:val="0"/>
      <w:divBdr>
        <w:top w:val="none" w:sz="0" w:space="0" w:color="auto"/>
        <w:left w:val="none" w:sz="0" w:space="0" w:color="auto"/>
        <w:bottom w:val="none" w:sz="0" w:space="0" w:color="auto"/>
        <w:right w:val="none" w:sz="0" w:space="0" w:color="auto"/>
      </w:divBdr>
      <w:divsChild>
        <w:div w:id="1055003843">
          <w:marLeft w:val="0"/>
          <w:marRight w:val="0"/>
          <w:marTop w:val="0"/>
          <w:marBottom w:val="0"/>
          <w:divBdr>
            <w:top w:val="none" w:sz="0" w:space="0" w:color="auto"/>
            <w:left w:val="none" w:sz="0" w:space="0" w:color="auto"/>
            <w:bottom w:val="none" w:sz="0" w:space="0" w:color="auto"/>
            <w:right w:val="none" w:sz="0" w:space="0" w:color="auto"/>
          </w:divBdr>
        </w:div>
        <w:div w:id="286740723">
          <w:marLeft w:val="0"/>
          <w:marRight w:val="0"/>
          <w:marTop w:val="0"/>
          <w:marBottom w:val="0"/>
          <w:divBdr>
            <w:top w:val="none" w:sz="0" w:space="0" w:color="auto"/>
            <w:left w:val="none" w:sz="0" w:space="0" w:color="auto"/>
            <w:bottom w:val="none" w:sz="0" w:space="0" w:color="auto"/>
            <w:right w:val="none" w:sz="0" w:space="0" w:color="auto"/>
          </w:divBdr>
        </w:div>
        <w:div w:id="715929847">
          <w:marLeft w:val="0"/>
          <w:marRight w:val="0"/>
          <w:marTop w:val="0"/>
          <w:marBottom w:val="0"/>
          <w:divBdr>
            <w:top w:val="none" w:sz="0" w:space="0" w:color="auto"/>
            <w:left w:val="none" w:sz="0" w:space="0" w:color="auto"/>
            <w:bottom w:val="none" w:sz="0" w:space="0" w:color="auto"/>
            <w:right w:val="none" w:sz="0" w:space="0" w:color="auto"/>
          </w:divBdr>
        </w:div>
        <w:div w:id="1709834491">
          <w:marLeft w:val="0"/>
          <w:marRight w:val="0"/>
          <w:marTop w:val="0"/>
          <w:marBottom w:val="0"/>
          <w:divBdr>
            <w:top w:val="none" w:sz="0" w:space="0" w:color="auto"/>
            <w:left w:val="none" w:sz="0" w:space="0" w:color="auto"/>
            <w:bottom w:val="none" w:sz="0" w:space="0" w:color="auto"/>
            <w:right w:val="none" w:sz="0" w:space="0" w:color="auto"/>
          </w:divBdr>
        </w:div>
        <w:div w:id="521627659">
          <w:marLeft w:val="0"/>
          <w:marRight w:val="0"/>
          <w:marTop w:val="0"/>
          <w:marBottom w:val="0"/>
          <w:divBdr>
            <w:top w:val="none" w:sz="0" w:space="0" w:color="auto"/>
            <w:left w:val="none" w:sz="0" w:space="0" w:color="auto"/>
            <w:bottom w:val="none" w:sz="0" w:space="0" w:color="auto"/>
            <w:right w:val="none" w:sz="0" w:space="0" w:color="auto"/>
          </w:divBdr>
        </w:div>
        <w:div w:id="171917413">
          <w:marLeft w:val="0"/>
          <w:marRight w:val="0"/>
          <w:marTop w:val="0"/>
          <w:marBottom w:val="0"/>
          <w:divBdr>
            <w:top w:val="none" w:sz="0" w:space="0" w:color="auto"/>
            <w:left w:val="none" w:sz="0" w:space="0" w:color="auto"/>
            <w:bottom w:val="none" w:sz="0" w:space="0" w:color="auto"/>
            <w:right w:val="none" w:sz="0" w:space="0" w:color="auto"/>
          </w:divBdr>
        </w:div>
        <w:div w:id="100154888">
          <w:marLeft w:val="0"/>
          <w:marRight w:val="0"/>
          <w:marTop w:val="0"/>
          <w:marBottom w:val="0"/>
          <w:divBdr>
            <w:top w:val="none" w:sz="0" w:space="0" w:color="auto"/>
            <w:left w:val="none" w:sz="0" w:space="0" w:color="auto"/>
            <w:bottom w:val="none" w:sz="0" w:space="0" w:color="auto"/>
            <w:right w:val="none" w:sz="0" w:space="0" w:color="auto"/>
          </w:divBdr>
        </w:div>
      </w:divsChild>
    </w:div>
    <w:div w:id="1610967363">
      <w:bodyDiv w:val="1"/>
      <w:marLeft w:val="0"/>
      <w:marRight w:val="0"/>
      <w:marTop w:val="0"/>
      <w:marBottom w:val="0"/>
      <w:divBdr>
        <w:top w:val="none" w:sz="0" w:space="0" w:color="auto"/>
        <w:left w:val="none" w:sz="0" w:space="0" w:color="auto"/>
        <w:bottom w:val="none" w:sz="0" w:space="0" w:color="auto"/>
        <w:right w:val="none" w:sz="0" w:space="0" w:color="auto"/>
      </w:divBdr>
      <w:divsChild>
        <w:div w:id="191694947">
          <w:marLeft w:val="0"/>
          <w:marRight w:val="0"/>
          <w:marTop w:val="0"/>
          <w:marBottom w:val="0"/>
          <w:divBdr>
            <w:top w:val="none" w:sz="0" w:space="0" w:color="auto"/>
            <w:left w:val="none" w:sz="0" w:space="0" w:color="auto"/>
            <w:bottom w:val="none" w:sz="0" w:space="0" w:color="auto"/>
            <w:right w:val="none" w:sz="0" w:space="0" w:color="auto"/>
          </w:divBdr>
        </w:div>
        <w:div w:id="1017849160">
          <w:marLeft w:val="0"/>
          <w:marRight w:val="0"/>
          <w:marTop w:val="0"/>
          <w:marBottom w:val="0"/>
          <w:divBdr>
            <w:top w:val="none" w:sz="0" w:space="0" w:color="auto"/>
            <w:left w:val="none" w:sz="0" w:space="0" w:color="auto"/>
            <w:bottom w:val="none" w:sz="0" w:space="0" w:color="auto"/>
            <w:right w:val="none" w:sz="0" w:space="0" w:color="auto"/>
          </w:divBdr>
        </w:div>
        <w:div w:id="1160729885">
          <w:marLeft w:val="0"/>
          <w:marRight w:val="0"/>
          <w:marTop w:val="0"/>
          <w:marBottom w:val="0"/>
          <w:divBdr>
            <w:top w:val="none" w:sz="0" w:space="0" w:color="auto"/>
            <w:left w:val="none" w:sz="0" w:space="0" w:color="auto"/>
            <w:bottom w:val="none" w:sz="0" w:space="0" w:color="auto"/>
            <w:right w:val="none" w:sz="0" w:space="0" w:color="auto"/>
          </w:divBdr>
        </w:div>
        <w:div w:id="1838183526">
          <w:marLeft w:val="0"/>
          <w:marRight w:val="0"/>
          <w:marTop w:val="0"/>
          <w:marBottom w:val="0"/>
          <w:divBdr>
            <w:top w:val="none" w:sz="0" w:space="0" w:color="auto"/>
            <w:left w:val="none" w:sz="0" w:space="0" w:color="auto"/>
            <w:bottom w:val="none" w:sz="0" w:space="0" w:color="auto"/>
            <w:right w:val="none" w:sz="0" w:space="0" w:color="auto"/>
          </w:divBdr>
        </w:div>
        <w:div w:id="694308885">
          <w:marLeft w:val="0"/>
          <w:marRight w:val="0"/>
          <w:marTop w:val="0"/>
          <w:marBottom w:val="0"/>
          <w:divBdr>
            <w:top w:val="none" w:sz="0" w:space="0" w:color="auto"/>
            <w:left w:val="none" w:sz="0" w:space="0" w:color="auto"/>
            <w:bottom w:val="none" w:sz="0" w:space="0" w:color="auto"/>
            <w:right w:val="none" w:sz="0" w:space="0" w:color="auto"/>
          </w:divBdr>
        </w:div>
      </w:divsChild>
    </w:div>
    <w:div w:id="1956061576">
      <w:bodyDiv w:val="1"/>
      <w:marLeft w:val="0"/>
      <w:marRight w:val="0"/>
      <w:marTop w:val="0"/>
      <w:marBottom w:val="0"/>
      <w:divBdr>
        <w:top w:val="none" w:sz="0" w:space="0" w:color="auto"/>
        <w:left w:val="none" w:sz="0" w:space="0" w:color="auto"/>
        <w:bottom w:val="none" w:sz="0" w:space="0" w:color="auto"/>
        <w:right w:val="none" w:sz="0" w:space="0" w:color="auto"/>
      </w:divBdr>
      <w:divsChild>
        <w:div w:id="1331442033">
          <w:marLeft w:val="0"/>
          <w:marRight w:val="0"/>
          <w:marTop w:val="0"/>
          <w:marBottom w:val="0"/>
          <w:divBdr>
            <w:top w:val="none" w:sz="0" w:space="0" w:color="auto"/>
            <w:left w:val="none" w:sz="0" w:space="0" w:color="auto"/>
            <w:bottom w:val="none" w:sz="0" w:space="0" w:color="auto"/>
            <w:right w:val="none" w:sz="0" w:space="0" w:color="auto"/>
          </w:divBdr>
        </w:div>
        <w:div w:id="1311053892">
          <w:marLeft w:val="0"/>
          <w:marRight w:val="0"/>
          <w:marTop w:val="0"/>
          <w:marBottom w:val="0"/>
          <w:divBdr>
            <w:top w:val="none" w:sz="0" w:space="0" w:color="auto"/>
            <w:left w:val="none" w:sz="0" w:space="0" w:color="auto"/>
            <w:bottom w:val="none" w:sz="0" w:space="0" w:color="auto"/>
            <w:right w:val="none" w:sz="0" w:space="0" w:color="auto"/>
          </w:divBdr>
        </w:div>
        <w:div w:id="1773233749">
          <w:marLeft w:val="0"/>
          <w:marRight w:val="0"/>
          <w:marTop w:val="0"/>
          <w:marBottom w:val="0"/>
          <w:divBdr>
            <w:top w:val="none" w:sz="0" w:space="0" w:color="auto"/>
            <w:left w:val="none" w:sz="0" w:space="0" w:color="auto"/>
            <w:bottom w:val="none" w:sz="0" w:space="0" w:color="auto"/>
            <w:right w:val="none" w:sz="0" w:space="0" w:color="auto"/>
          </w:divBdr>
        </w:div>
        <w:div w:id="1719550959">
          <w:marLeft w:val="0"/>
          <w:marRight w:val="0"/>
          <w:marTop w:val="0"/>
          <w:marBottom w:val="0"/>
          <w:divBdr>
            <w:top w:val="none" w:sz="0" w:space="0" w:color="auto"/>
            <w:left w:val="none" w:sz="0" w:space="0" w:color="auto"/>
            <w:bottom w:val="none" w:sz="0" w:space="0" w:color="auto"/>
            <w:right w:val="none" w:sz="0" w:space="0" w:color="auto"/>
          </w:divBdr>
        </w:div>
        <w:div w:id="1282885121">
          <w:marLeft w:val="0"/>
          <w:marRight w:val="0"/>
          <w:marTop w:val="0"/>
          <w:marBottom w:val="0"/>
          <w:divBdr>
            <w:top w:val="none" w:sz="0" w:space="0" w:color="auto"/>
            <w:left w:val="none" w:sz="0" w:space="0" w:color="auto"/>
            <w:bottom w:val="none" w:sz="0" w:space="0" w:color="auto"/>
            <w:right w:val="none" w:sz="0" w:space="0" w:color="auto"/>
          </w:divBdr>
        </w:div>
        <w:div w:id="922421909">
          <w:marLeft w:val="0"/>
          <w:marRight w:val="0"/>
          <w:marTop w:val="0"/>
          <w:marBottom w:val="0"/>
          <w:divBdr>
            <w:top w:val="none" w:sz="0" w:space="0" w:color="auto"/>
            <w:left w:val="none" w:sz="0" w:space="0" w:color="auto"/>
            <w:bottom w:val="none" w:sz="0" w:space="0" w:color="auto"/>
            <w:right w:val="none" w:sz="0" w:space="0" w:color="auto"/>
          </w:divBdr>
        </w:div>
      </w:divsChild>
    </w:div>
    <w:div w:id="2112234458">
      <w:bodyDiv w:val="1"/>
      <w:marLeft w:val="0"/>
      <w:marRight w:val="0"/>
      <w:marTop w:val="0"/>
      <w:marBottom w:val="0"/>
      <w:divBdr>
        <w:top w:val="none" w:sz="0" w:space="0" w:color="auto"/>
        <w:left w:val="none" w:sz="0" w:space="0" w:color="auto"/>
        <w:bottom w:val="none" w:sz="0" w:space="0" w:color="auto"/>
        <w:right w:val="none" w:sz="0" w:space="0" w:color="auto"/>
      </w:divBdr>
      <w:divsChild>
        <w:div w:id="1600523808">
          <w:marLeft w:val="0"/>
          <w:marRight w:val="0"/>
          <w:marTop w:val="0"/>
          <w:marBottom w:val="0"/>
          <w:divBdr>
            <w:top w:val="none" w:sz="0" w:space="0" w:color="auto"/>
            <w:left w:val="none" w:sz="0" w:space="0" w:color="auto"/>
            <w:bottom w:val="none" w:sz="0" w:space="0" w:color="auto"/>
            <w:right w:val="none" w:sz="0" w:space="0" w:color="auto"/>
          </w:divBdr>
        </w:div>
        <w:div w:id="1882014650">
          <w:marLeft w:val="0"/>
          <w:marRight w:val="0"/>
          <w:marTop w:val="0"/>
          <w:marBottom w:val="0"/>
          <w:divBdr>
            <w:top w:val="none" w:sz="0" w:space="0" w:color="auto"/>
            <w:left w:val="none" w:sz="0" w:space="0" w:color="auto"/>
            <w:bottom w:val="none" w:sz="0" w:space="0" w:color="auto"/>
            <w:right w:val="none" w:sz="0" w:space="0" w:color="auto"/>
          </w:divBdr>
        </w:div>
        <w:div w:id="1561549592">
          <w:marLeft w:val="0"/>
          <w:marRight w:val="0"/>
          <w:marTop w:val="0"/>
          <w:marBottom w:val="0"/>
          <w:divBdr>
            <w:top w:val="none" w:sz="0" w:space="0" w:color="auto"/>
            <w:left w:val="none" w:sz="0" w:space="0" w:color="auto"/>
            <w:bottom w:val="none" w:sz="0" w:space="0" w:color="auto"/>
            <w:right w:val="none" w:sz="0" w:space="0" w:color="auto"/>
          </w:divBdr>
        </w:div>
        <w:div w:id="13701865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chaelis.uol.com.br/moderno-portugues/busca/portugues-brasileiro/frui%C3%A7a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DFDEB-17EC-453B-8643-86CD71F74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5405</Words>
  <Characters>29189</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casas bahia</dc:creator>
  <cp:lastModifiedBy>Thiago e Marina</cp:lastModifiedBy>
  <cp:revision>2</cp:revision>
  <cp:lastPrinted>2016-10-13T05:03:00Z</cp:lastPrinted>
  <dcterms:created xsi:type="dcterms:W3CDTF">2018-07-31T01:01:00Z</dcterms:created>
  <dcterms:modified xsi:type="dcterms:W3CDTF">2018-07-31T01:01:00Z</dcterms:modified>
  <dc:language>pt-BR</dc:language>
</cp:coreProperties>
</file>