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26" w:rsidRDefault="00890514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>FLUTUAÇÃO POPULACIONAL DA BROCA-DO-</w:t>
      </w:r>
      <w:r w:rsidR="0049716E" w:rsidRPr="007B22B3">
        <w:rPr>
          <w:rFonts w:ascii="Arial" w:eastAsia="Arial" w:hAnsi="Arial" w:cs="Arial"/>
          <w:b/>
          <w:color w:val="000000"/>
          <w:sz w:val="24"/>
          <w:szCs w:val="24"/>
        </w:rPr>
        <w:t>RIZOMA EM DUAS CULTIVARES DE BANANEIRA NAS CONDIÇÕES DE CAMBORIÚ</w:t>
      </w:r>
      <w:r w:rsidR="00AB6D26">
        <w:rPr>
          <w:rFonts w:ascii="Arial" w:eastAsia="Arial" w:hAnsi="Arial" w:cs="Arial"/>
          <w:b/>
          <w:color w:val="000000"/>
          <w:sz w:val="24"/>
          <w:szCs w:val="24"/>
        </w:rPr>
        <w:t>-SC</w:t>
      </w:r>
    </w:p>
    <w:p w:rsidR="0049716E" w:rsidRPr="007B22B3" w:rsidRDefault="0049716E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3A5676" w:rsidRPr="007B22B3" w:rsidRDefault="0049716E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Arthur Pedro </w:t>
      </w:r>
      <w:proofErr w:type="spellStart"/>
      <w:r w:rsidRPr="007B22B3">
        <w:rPr>
          <w:rFonts w:ascii="Arial" w:eastAsia="Arial" w:hAnsi="Arial" w:cs="Arial"/>
          <w:i/>
          <w:color w:val="000000"/>
          <w:sz w:val="24"/>
          <w:szCs w:val="24"/>
        </w:rPr>
        <w:t>Steil</w:t>
      </w:r>
      <w:proofErr w:type="spellEnd"/>
      <w:r w:rsidR="00CC1BC6" w:rsidRPr="007B22B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25578"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Laila </w:t>
      </w:r>
      <w:proofErr w:type="spellStart"/>
      <w:r w:rsidR="00925578" w:rsidRPr="007B22B3">
        <w:rPr>
          <w:rFonts w:ascii="Arial" w:eastAsia="Arial" w:hAnsi="Arial" w:cs="Arial"/>
          <w:i/>
          <w:color w:val="000000"/>
          <w:sz w:val="24"/>
          <w:szCs w:val="24"/>
        </w:rPr>
        <w:t>Luany</w:t>
      </w:r>
      <w:proofErr w:type="spellEnd"/>
      <w:r w:rsidR="00925578"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 Rosa</w:t>
      </w:r>
      <w:r w:rsidR="00CC1BC6" w:rsidRPr="007B22B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25578" w:rsidRPr="007B22B3">
        <w:rPr>
          <w:rFonts w:ascii="Arial" w:eastAsia="Arial" w:hAnsi="Arial" w:cs="Arial"/>
          <w:i/>
          <w:color w:val="000000"/>
          <w:sz w:val="24"/>
          <w:szCs w:val="24"/>
        </w:rPr>
        <w:t>Luan César Rosa</w:t>
      </w:r>
      <w:r w:rsidR="00CC1BC6" w:rsidRPr="007B22B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925578" w:rsidRPr="007B22B3">
        <w:rPr>
          <w:rFonts w:ascii="Arial" w:eastAsia="Arial" w:hAnsi="Arial" w:cs="Arial"/>
          <w:i/>
          <w:color w:val="000000"/>
          <w:sz w:val="24"/>
          <w:szCs w:val="24"/>
        </w:rPr>
        <w:t>.</w:t>
      </w:r>
      <w:r w:rsidR="007B22B3" w:rsidRPr="007B22B3">
        <w:rPr>
          <w:rFonts w:ascii="Arial" w:eastAsia="Arial" w:hAnsi="Arial" w:cs="Arial"/>
          <w:i/>
          <w:color w:val="000000"/>
          <w:sz w:val="24"/>
          <w:szCs w:val="24"/>
        </w:rPr>
        <w:t xml:space="preserve"> Edson João Mariot</w:t>
      </w:r>
      <w:r w:rsidR="007B22B3" w:rsidRPr="007B22B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7B22B3" w:rsidRPr="007B22B3"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925578" w:rsidRPr="007B22B3" w:rsidRDefault="00925578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3A5676" w:rsidRPr="007B22B3" w:rsidRDefault="00CC1BC6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4B5DD5" w:rsidRPr="007B22B3" w:rsidRDefault="004B5DD5" w:rsidP="007B22B3">
      <w:pPr>
        <w:pStyle w:val="Normal1"/>
        <w:spacing w:after="0" w:line="360" w:lineRule="auto"/>
        <w:ind w:firstLine="567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43AC3" w:rsidRPr="005943E5" w:rsidRDefault="00AB6D26" w:rsidP="00443AC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</w:t>
      </w:r>
      <w:r w:rsidR="00443AC3" w:rsidRPr="008626D5">
        <w:rPr>
          <w:rFonts w:ascii="Arial" w:hAnsi="Arial" w:cs="Arial"/>
          <w:bCs/>
          <w:color w:val="000000"/>
          <w:sz w:val="24"/>
          <w:szCs w:val="24"/>
        </w:rPr>
        <w:t>bjetivou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-se com o presente </w:t>
      </w:r>
      <w:r w:rsidR="001D7985">
        <w:rPr>
          <w:rFonts w:ascii="Arial" w:hAnsi="Arial" w:cs="Arial"/>
          <w:bCs/>
          <w:color w:val="000000"/>
          <w:sz w:val="24"/>
          <w:szCs w:val="24"/>
        </w:rPr>
        <w:t>trabalho, avaliar</w:t>
      </w:r>
      <w:r w:rsidR="00443AC3">
        <w:rPr>
          <w:rFonts w:ascii="Arial" w:hAnsi="Arial" w:cs="Arial"/>
          <w:bCs/>
          <w:color w:val="000000"/>
          <w:sz w:val="24"/>
          <w:szCs w:val="24"/>
        </w:rPr>
        <w:t xml:space="preserve"> o levantamento populacional da broca-do-rizoma em duas variedades de bananeiras (Nanicão e Enxerto) nas condições de Camboriú, Santa Catarina. O experimento foi conduzido </w:t>
      </w:r>
      <w:r w:rsidR="003E1B9D">
        <w:rPr>
          <w:rFonts w:ascii="Arial" w:hAnsi="Arial" w:cs="Arial"/>
          <w:bCs/>
          <w:color w:val="000000"/>
          <w:sz w:val="24"/>
          <w:szCs w:val="24"/>
        </w:rPr>
        <w:t>em área de cultivo de bananeiras n</w:t>
      </w:r>
      <w:r w:rsidR="00443AC3">
        <w:rPr>
          <w:rFonts w:ascii="Arial" w:hAnsi="Arial" w:cs="Arial"/>
          <w:bCs/>
          <w:color w:val="000000"/>
          <w:sz w:val="24"/>
          <w:szCs w:val="24"/>
        </w:rPr>
        <w:t xml:space="preserve">o IFC – </w:t>
      </w:r>
      <w:r w:rsidR="003E1B9D">
        <w:rPr>
          <w:rFonts w:ascii="Arial" w:hAnsi="Arial" w:cs="Arial"/>
          <w:bCs/>
          <w:color w:val="000000"/>
          <w:sz w:val="24"/>
          <w:szCs w:val="24"/>
        </w:rPr>
        <w:t xml:space="preserve">Campus </w:t>
      </w:r>
      <w:r w:rsidR="00443AC3">
        <w:rPr>
          <w:rFonts w:ascii="Arial" w:hAnsi="Arial" w:cs="Arial"/>
          <w:bCs/>
          <w:color w:val="000000"/>
          <w:sz w:val="24"/>
          <w:szCs w:val="24"/>
        </w:rPr>
        <w:t xml:space="preserve">Camboriú, no período de Maio de 2017 a Abril de 2018 e consistiu de levantamentos semanais de insetos adultos capturados em armadilhas tipo “telha”. </w:t>
      </w:r>
      <w:r w:rsidR="009A56FC">
        <w:rPr>
          <w:rFonts w:ascii="Arial" w:hAnsi="Arial" w:cs="Arial"/>
          <w:bCs/>
          <w:color w:val="000000"/>
          <w:sz w:val="24"/>
          <w:szCs w:val="24"/>
        </w:rPr>
        <w:t>Verificaram-se</w:t>
      </w:r>
      <w:r w:rsidR="00443AC3">
        <w:rPr>
          <w:rFonts w:ascii="Arial" w:hAnsi="Arial" w:cs="Arial"/>
          <w:bCs/>
          <w:color w:val="000000"/>
          <w:sz w:val="24"/>
          <w:szCs w:val="24"/>
        </w:rPr>
        <w:t xml:space="preserve"> os seguintes resultados: 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a variedade Nanicão apresentou nível de dano econômico (NDE) em todos os meses e estações do ano, enquanto a variedade </w:t>
      </w:r>
      <w:r w:rsidR="00570FED">
        <w:rPr>
          <w:rFonts w:ascii="Arial" w:eastAsia="Arial" w:hAnsi="Arial" w:cs="Arial"/>
          <w:color w:val="000000"/>
          <w:sz w:val="24"/>
          <w:szCs w:val="24"/>
        </w:rPr>
        <w:t>“</w:t>
      </w:r>
      <w:r w:rsidR="00443AC3">
        <w:rPr>
          <w:rFonts w:ascii="Arial" w:eastAsia="Arial" w:hAnsi="Arial" w:cs="Arial"/>
          <w:color w:val="000000"/>
          <w:sz w:val="24"/>
          <w:szCs w:val="24"/>
        </w:rPr>
        <w:t>Enxerto</w:t>
      </w:r>
      <w:r w:rsidR="00570FED">
        <w:rPr>
          <w:rFonts w:ascii="Arial" w:eastAsia="Arial" w:hAnsi="Arial" w:cs="Arial"/>
          <w:color w:val="000000"/>
          <w:sz w:val="24"/>
          <w:szCs w:val="24"/>
        </w:rPr>
        <w:t>”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 apresentou NDE apenas no mês de </w:t>
      </w:r>
      <w:r w:rsidR="009A56FC">
        <w:rPr>
          <w:rFonts w:ascii="Arial" w:eastAsia="Arial" w:hAnsi="Arial" w:cs="Arial"/>
          <w:color w:val="000000"/>
          <w:sz w:val="24"/>
          <w:szCs w:val="24"/>
        </w:rPr>
        <w:t>F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evereiro </w:t>
      </w:r>
      <w:r w:rsidR="009A56FC">
        <w:rPr>
          <w:rFonts w:ascii="Arial" w:eastAsia="Arial" w:hAnsi="Arial" w:cs="Arial"/>
          <w:color w:val="000000"/>
          <w:sz w:val="24"/>
          <w:szCs w:val="24"/>
        </w:rPr>
        <w:t>e</w:t>
      </w:r>
      <w:r w:rsidR="00443AC3" w:rsidRPr="009A56FC">
        <w:rPr>
          <w:rFonts w:ascii="Arial" w:eastAsia="Arial" w:hAnsi="Arial" w:cs="Arial"/>
          <w:color w:val="000000"/>
          <w:sz w:val="24"/>
          <w:szCs w:val="24"/>
        </w:rPr>
        <w:t xml:space="preserve"> em nenhuma estação do ano</w:t>
      </w:r>
      <w:r w:rsidR="009A56FC" w:rsidRPr="009A56FC">
        <w:rPr>
          <w:rFonts w:ascii="Arial" w:eastAsia="Arial" w:hAnsi="Arial" w:cs="Arial"/>
          <w:color w:val="000000"/>
          <w:sz w:val="24"/>
          <w:szCs w:val="24"/>
        </w:rPr>
        <w:t>.</w:t>
      </w:r>
      <w:r w:rsidR="00597DF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5351C">
        <w:rPr>
          <w:rFonts w:ascii="Arial" w:eastAsia="Arial" w:hAnsi="Arial" w:cs="Arial"/>
          <w:color w:val="000000"/>
          <w:sz w:val="24"/>
          <w:szCs w:val="24"/>
        </w:rPr>
        <w:t>Foi observada uma</w:t>
      </w:r>
      <w:r w:rsidR="00443AC3" w:rsidRPr="005943E5">
        <w:rPr>
          <w:rFonts w:ascii="Arial" w:eastAsia="Arial" w:hAnsi="Arial" w:cs="Arial"/>
          <w:color w:val="000000"/>
          <w:sz w:val="24"/>
          <w:szCs w:val="24"/>
        </w:rPr>
        <w:t xml:space="preserve"> maior infestação da praga em </w:t>
      </w:r>
      <w:r w:rsidR="009A56FC" w:rsidRPr="005943E5">
        <w:rPr>
          <w:rFonts w:ascii="Arial" w:eastAsia="Arial" w:hAnsi="Arial" w:cs="Arial"/>
          <w:color w:val="000000"/>
          <w:sz w:val="24"/>
          <w:szCs w:val="24"/>
        </w:rPr>
        <w:t xml:space="preserve">ambas </w:t>
      </w:r>
      <w:proofErr w:type="gramStart"/>
      <w:r w:rsidR="009A56FC" w:rsidRPr="005943E5">
        <w:rPr>
          <w:rFonts w:ascii="Arial" w:eastAsia="Arial" w:hAnsi="Arial" w:cs="Arial"/>
          <w:color w:val="000000"/>
          <w:sz w:val="24"/>
          <w:szCs w:val="24"/>
        </w:rPr>
        <w:t>as</w:t>
      </w:r>
      <w:proofErr w:type="gramEnd"/>
      <w:r w:rsidR="00443AC3" w:rsidRPr="00594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variedades </w:t>
      </w:r>
      <w:r w:rsidR="00B5351C">
        <w:rPr>
          <w:rFonts w:ascii="Arial" w:eastAsia="Arial" w:hAnsi="Arial" w:cs="Arial"/>
          <w:color w:val="000000"/>
          <w:sz w:val="24"/>
          <w:szCs w:val="24"/>
        </w:rPr>
        <w:t>no período do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D5475">
        <w:rPr>
          <w:rFonts w:ascii="Arial" w:eastAsia="Arial" w:hAnsi="Arial" w:cs="Arial"/>
          <w:color w:val="000000"/>
          <w:sz w:val="24"/>
          <w:szCs w:val="24"/>
        </w:rPr>
        <w:t>v</w:t>
      </w:r>
      <w:r w:rsidR="00443AC3">
        <w:rPr>
          <w:rFonts w:ascii="Arial" w:eastAsia="Arial" w:hAnsi="Arial" w:cs="Arial"/>
          <w:color w:val="000000"/>
          <w:sz w:val="24"/>
          <w:szCs w:val="24"/>
        </w:rPr>
        <w:t>erão e, b</w:t>
      </w:r>
      <w:r w:rsidR="00443AC3" w:rsidRPr="005943E5">
        <w:rPr>
          <w:rFonts w:ascii="Arial" w:eastAsia="Arial" w:hAnsi="Arial" w:cs="Arial"/>
          <w:color w:val="000000"/>
          <w:sz w:val="24"/>
          <w:szCs w:val="24"/>
        </w:rPr>
        <w:t>aseando-se nos dados obtidos, pode-se adotar uma estratégia mais adequada para controle desta praga nas condições de Camboriú, Santa Catarina.</w:t>
      </w:r>
    </w:p>
    <w:p w:rsidR="00443AC3" w:rsidRDefault="00443AC3" w:rsidP="00443AC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B5DD5" w:rsidRPr="007B22B3" w:rsidRDefault="00CC1BC6" w:rsidP="007B22B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7B22B3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B5DD5" w:rsidRPr="007B22B3">
        <w:rPr>
          <w:rFonts w:ascii="Arial" w:eastAsia="Arial" w:hAnsi="Arial" w:cs="Arial"/>
          <w:color w:val="000000"/>
          <w:sz w:val="24"/>
          <w:szCs w:val="24"/>
        </w:rPr>
        <w:t>Broca-do-rizoma</w:t>
      </w:r>
      <w:r w:rsidRPr="007B22B3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7B22B3" w:rsidRPr="007B22B3">
        <w:rPr>
          <w:rFonts w:ascii="Arial" w:eastAsia="Arial" w:hAnsi="Arial" w:cs="Arial"/>
          <w:color w:val="000000"/>
          <w:sz w:val="24"/>
          <w:szCs w:val="24"/>
        </w:rPr>
        <w:t>Bananeira. Flutuação populacional</w:t>
      </w:r>
      <w:r w:rsidRPr="007B22B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25578" w:rsidRPr="007B22B3" w:rsidRDefault="00925578" w:rsidP="007B22B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925578" w:rsidRPr="007B22B3" w:rsidRDefault="00925578" w:rsidP="007B22B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9716E" w:rsidRPr="007B22B3" w:rsidRDefault="00CC1BC6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925578" w:rsidRPr="007B22B3" w:rsidRDefault="00925578" w:rsidP="007B22B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25578" w:rsidRPr="007B22B3" w:rsidRDefault="0049716E" w:rsidP="007B22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22B3">
        <w:rPr>
          <w:rFonts w:ascii="Arial" w:hAnsi="Arial" w:cs="Arial"/>
          <w:sz w:val="24"/>
          <w:szCs w:val="24"/>
        </w:rPr>
        <w:t xml:space="preserve">A </w:t>
      </w:r>
      <w:r w:rsidR="00424F6C" w:rsidRPr="007B22B3">
        <w:rPr>
          <w:rFonts w:ascii="Arial" w:hAnsi="Arial" w:cs="Arial"/>
          <w:sz w:val="24"/>
          <w:szCs w:val="24"/>
        </w:rPr>
        <w:t>bananeira</w:t>
      </w:r>
      <w:r w:rsidR="00457CB6" w:rsidRPr="007B22B3">
        <w:rPr>
          <w:rFonts w:ascii="Arial" w:hAnsi="Arial" w:cs="Arial"/>
          <w:sz w:val="24"/>
          <w:szCs w:val="24"/>
        </w:rPr>
        <w:t xml:space="preserve"> (</w:t>
      </w:r>
      <w:r w:rsidR="00457CB6" w:rsidRPr="007B22B3">
        <w:rPr>
          <w:rFonts w:ascii="Arial" w:hAnsi="Arial" w:cs="Arial"/>
          <w:i/>
          <w:sz w:val="24"/>
          <w:szCs w:val="24"/>
        </w:rPr>
        <w:t>Musa</w:t>
      </w:r>
      <w:r w:rsidR="00457CB6" w:rsidRPr="007B22B3">
        <w:rPr>
          <w:rFonts w:ascii="Arial" w:hAnsi="Arial" w:cs="Arial"/>
          <w:sz w:val="24"/>
          <w:szCs w:val="24"/>
        </w:rPr>
        <w:t xml:space="preserve"> spp</w:t>
      </w:r>
      <w:r w:rsidR="00A76008">
        <w:rPr>
          <w:rFonts w:ascii="Arial" w:hAnsi="Arial" w:cs="Arial"/>
          <w:sz w:val="24"/>
          <w:szCs w:val="24"/>
        </w:rPr>
        <w:t>.</w:t>
      </w:r>
      <w:r w:rsidR="00457CB6" w:rsidRPr="007B22B3">
        <w:rPr>
          <w:rFonts w:ascii="Arial" w:hAnsi="Arial" w:cs="Arial"/>
          <w:sz w:val="24"/>
          <w:szCs w:val="24"/>
        </w:rPr>
        <w:t>)</w:t>
      </w:r>
      <w:r w:rsidR="00424F6C" w:rsidRPr="007B22B3">
        <w:rPr>
          <w:rFonts w:ascii="Arial" w:hAnsi="Arial" w:cs="Arial"/>
          <w:sz w:val="24"/>
          <w:szCs w:val="24"/>
        </w:rPr>
        <w:t xml:space="preserve"> </w:t>
      </w:r>
      <w:r w:rsidRPr="007B22B3">
        <w:rPr>
          <w:rFonts w:ascii="Arial" w:hAnsi="Arial" w:cs="Arial"/>
          <w:sz w:val="24"/>
          <w:szCs w:val="24"/>
        </w:rPr>
        <w:t>é cultivada em todos os estados brasileiros, desde a faixa litorânea até os planaltos interioranos, constitui</w:t>
      </w:r>
      <w:r w:rsidR="00BC3B1D" w:rsidRPr="007B22B3">
        <w:rPr>
          <w:rFonts w:ascii="Arial" w:hAnsi="Arial" w:cs="Arial"/>
          <w:sz w:val="24"/>
          <w:szCs w:val="24"/>
        </w:rPr>
        <w:t>ndo-se</w:t>
      </w:r>
      <w:r w:rsidRPr="007B22B3">
        <w:rPr>
          <w:rFonts w:ascii="Arial" w:hAnsi="Arial" w:cs="Arial"/>
          <w:sz w:val="24"/>
          <w:szCs w:val="24"/>
        </w:rPr>
        <w:t xml:space="preserve"> em meio de subsistência para as populações rurais, além de ser u</w:t>
      </w:r>
      <w:r w:rsidR="00BC3B1D" w:rsidRPr="007B22B3">
        <w:rPr>
          <w:rFonts w:ascii="Arial" w:hAnsi="Arial" w:cs="Arial"/>
          <w:sz w:val="24"/>
          <w:szCs w:val="24"/>
        </w:rPr>
        <w:t xml:space="preserve">m produto de exportação. </w:t>
      </w:r>
      <w:r w:rsidR="00BC3B1D" w:rsidRPr="007B22B3">
        <w:rPr>
          <w:rFonts w:ascii="Arial" w:hAnsi="Arial" w:cs="Arial"/>
          <w:sz w:val="24"/>
          <w:szCs w:val="24"/>
        </w:rPr>
        <w:lastRenderedPageBreak/>
        <w:t>E</w:t>
      </w:r>
      <w:r w:rsidRPr="007B22B3">
        <w:rPr>
          <w:rFonts w:ascii="Arial" w:hAnsi="Arial" w:cs="Arial"/>
          <w:sz w:val="24"/>
          <w:szCs w:val="24"/>
        </w:rPr>
        <w:t xml:space="preserve">mbora o Brasil seja um dos maiores produtores mundiais, exporta somente uma pequena parcela de sua produção. Isso ocorre principalmente pela baixa produtividade e alto índice de perdas, causadas por problemas fitossanitários (BATISTA FILHO; TAKADA; CARVALHO, 2002). </w:t>
      </w:r>
    </w:p>
    <w:p w:rsidR="0049716E" w:rsidRPr="007B22B3" w:rsidRDefault="0049716E" w:rsidP="007B22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22B3">
        <w:rPr>
          <w:rFonts w:ascii="Arial" w:hAnsi="Arial" w:cs="Arial"/>
          <w:sz w:val="24"/>
          <w:szCs w:val="24"/>
        </w:rPr>
        <w:t xml:space="preserve">Dentre </w:t>
      </w:r>
      <w:r w:rsidR="00BC3B1D" w:rsidRPr="007B22B3">
        <w:rPr>
          <w:rFonts w:ascii="Arial" w:hAnsi="Arial" w:cs="Arial"/>
          <w:sz w:val="24"/>
          <w:szCs w:val="24"/>
        </w:rPr>
        <w:t xml:space="preserve">estes </w:t>
      </w:r>
      <w:r w:rsidRPr="007B22B3">
        <w:rPr>
          <w:rFonts w:ascii="Arial" w:hAnsi="Arial" w:cs="Arial"/>
          <w:sz w:val="24"/>
          <w:szCs w:val="24"/>
        </w:rPr>
        <w:t xml:space="preserve">problemas fitossanitários </w:t>
      </w:r>
      <w:r w:rsidR="00BC3B1D" w:rsidRPr="007B22B3">
        <w:rPr>
          <w:rFonts w:ascii="Arial" w:hAnsi="Arial" w:cs="Arial"/>
          <w:sz w:val="24"/>
          <w:szCs w:val="24"/>
        </w:rPr>
        <w:t>destaca</w:t>
      </w:r>
      <w:r w:rsidRPr="007B22B3">
        <w:rPr>
          <w:rFonts w:ascii="Arial" w:hAnsi="Arial" w:cs="Arial"/>
          <w:sz w:val="24"/>
          <w:szCs w:val="24"/>
        </w:rPr>
        <w:t>-se</w:t>
      </w:r>
      <w:r w:rsidR="00457CB6" w:rsidRPr="007B22B3">
        <w:rPr>
          <w:rFonts w:ascii="Arial" w:hAnsi="Arial" w:cs="Arial"/>
          <w:sz w:val="24"/>
          <w:szCs w:val="24"/>
        </w:rPr>
        <w:t xml:space="preserve"> a broca-do-</w:t>
      </w:r>
      <w:r w:rsidR="008B0FFA">
        <w:rPr>
          <w:rFonts w:ascii="Arial" w:hAnsi="Arial" w:cs="Arial"/>
          <w:sz w:val="24"/>
          <w:szCs w:val="24"/>
        </w:rPr>
        <w:t xml:space="preserve">rizoma, soneca ou moleque </w:t>
      </w:r>
      <w:r w:rsidR="00BC3B1D" w:rsidRPr="007B22B3">
        <w:rPr>
          <w:rFonts w:ascii="Arial" w:hAnsi="Arial" w:cs="Arial"/>
          <w:sz w:val="24"/>
          <w:szCs w:val="24"/>
        </w:rPr>
        <w:t xml:space="preserve">da bananeira que recebe o nome científico de </w:t>
      </w:r>
      <w:proofErr w:type="spellStart"/>
      <w:r w:rsidRPr="007B22B3">
        <w:rPr>
          <w:rFonts w:ascii="Arial" w:hAnsi="Arial" w:cs="Arial"/>
          <w:i/>
          <w:sz w:val="24"/>
          <w:szCs w:val="24"/>
        </w:rPr>
        <w:t>Cosmopolites</w:t>
      </w:r>
      <w:proofErr w:type="spellEnd"/>
      <w:r w:rsidRPr="007B22B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B22B3">
        <w:rPr>
          <w:rFonts w:ascii="Arial" w:hAnsi="Arial" w:cs="Arial"/>
          <w:i/>
          <w:sz w:val="24"/>
          <w:szCs w:val="24"/>
        </w:rPr>
        <w:t>sordidus</w:t>
      </w:r>
      <w:proofErr w:type="spellEnd"/>
      <w:r w:rsidRPr="007B22B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B22B3">
        <w:rPr>
          <w:rFonts w:ascii="Arial" w:hAnsi="Arial" w:cs="Arial"/>
          <w:sz w:val="24"/>
          <w:szCs w:val="24"/>
        </w:rPr>
        <w:t>Germar</w:t>
      </w:r>
      <w:proofErr w:type="spellEnd"/>
      <w:r w:rsidRPr="007B22B3">
        <w:rPr>
          <w:rFonts w:ascii="Arial" w:hAnsi="Arial" w:cs="Arial"/>
          <w:sz w:val="24"/>
          <w:szCs w:val="24"/>
        </w:rPr>
        <w:t>) (</w:t>
      </w:r>
      <w:proofErr w:type="spellStart"/>
      <w:r w:rsidRPr="007B22B3">
        <w:rPr>
          <w:rFonts w:ascii="Arial" w:hAnsi="Arial" w:cs="Arial"/>
          <w:sz w:val="24"/>
          <w:szCs w:val="24"/>
        </w:rPr>
        <w:t>Coleoptera</w:t>
      </w:r>
      <w:proofErr w:type="spellEnd"/>
      <w:r w:rsidRPr="007B22B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B22B3">
        <w:rPr>
          <w:rFonts w:ascii="Arial" w:hAnsi="Arial" w:cs="Arial"/>
          <w:sz w:val="24"/>
          <w:szCs w:val="24"/>
        </w:rPr>
        <w:t>Curculionidae</w:t>
      </w:r>
      <w:proofErr w:type="spellEnd"/>
      <w:r w:rsidRPr="007B22B3">
        <w:rPr>
          <w:rFonts w:ascii="Arial" w:hAnsi="Arial" w:cs="Arial"/>
          <w:sz w:val="24"/>
          <w:szCs w:val="24"/>
        </w:rPr>
        <w:t>) que é praga em quase todos os países produtores de banana, provocando perdas de 30 a 90% (GOLD; PINESE; PEÑA, 2002).</w:t>
      </w:r>
    </w:p>
    <w:p w:rsidR="0049716E" w:rsidRPr="007B22B3" w:rsidRDefault="0049716E" w:rsidP="007B22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22B3">
        <w:rPr>
          <w:rFonts w:ascii="Arial" w:hAnsi="Arial" w:cs="Arial"/>
          <w:sz w:val="24"/>
          <w:szCs w:val="24"/>
        </w:rPr>
        <w:t>O adulto tem hábitos notur</w:t>
      </w:r>
      <w:r w:rsidR="001C6D53" w:rsidRPr="007B22B3">
        <w:rPr>
          <w:rFonts w:ascii="Arial" w:hAnsi="Arial" w:cs="Arial"/>
          <w:sz w:val="24"/>
          <w:szCs w:val="24"/>
        </w:rPr>
        <w:t xml:space="preserve">nos e é bastante ativo para </w:t>
      </w:r>
      <w:proofErr w:type="spellStart"/>
      <w:r w:rsidR="001C6D53" w:rsidRPr="007B22B3">
        <w:rPr>
          <w:rFonts w:ascii="Arial" w:hAnsi="Arial" w:cs="Arial"/>
          <w:sz w:val="24"/>
          <w:szCs w:val="24"/>
        </w:rPr>
        <w:t>ovipo</w:t>
      </w:r>
      <w:r w:rsidRPr="007B22B3">
        <w:rPr>
          <w:rFonts w:ascii="Arial" w:hAnsi="Arial" w:cs="Arial"/>
          <w:sz w:val="24"/>
          <w:szCs w:val="24"/>
        </w:rPr>
        <w:t>sitar</w:t>
      </w:r>
      <w:proofErr w:type="spellEnd"/>
      <w:r w:rsidRPr="007B22B3">
        <w:rPr>
          <w:rFonts w:ascii="Arial" w:hAnsi="Arial" w:cs="Arial"/>
          <w:sz w:val="24"/>
          <w:szCs w:val="24"/>
        </w:rPr>
        <w:t>, alimentar e acasalar, sendo pouco ativo no inverno, pois é sensível a baixas tempe</w:t>
      </w:r>
      <w:r w:rsidR="00EE5982">
        <w:rPr>
          <w:rFonts w:ascii="Arial" w:hAnsi="Arial" w:cs="Arial"/>
          <w:sz w:val="24"/>
          <w:szCs w:val="24"/>
        </w:rPr>
        <w:t>raturas (SUPLICY; SAMPAIO, 1982</w:t>
      </w:r>
      <w:r w:rsidRPr="007B22B3">
        <w:rPr>
          <w:rFonts w:ascii="Arial" w:hAnsi="Arial" w:cs="Arial"/>
          <w:sz w:val="24"/>
          <w:szCs w:val="24"/>
        </w:rPr>
        <w:t xml:space="preserve">).  </w:t>
      </w:r>
    </w:p>
    <w:p w:rsidR="0049716E" w:rsidRPr="007B22B3" w:rsidRDefault="0049716E" w:rsidP="007B22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22B3">
        <w:rPr>
          <w:rFonts w:ascii="Arial" w:hAnsi="Arial" w:cs="Arial"/>
          <w:sz w:val="24"/>
          <w:szCs w:val="24"/>
        </w:rPr>
        <w:t xml:space="preserve">A forma larval é responsável pelos danos diretos, decorrentes da construção de galerias no rizoma, as quais prejudicam o desenvolvimento das plantas, facilitando o tombamento e reduzindo a produtividade e a qualidade dos frutos. Também podem ocorrer danos indiretos, pois essas galerias </w:t>
      </w:r>
      <w:r w:rsidR="001C6D53" w:rsidRPr="007B22B3">
        <w:rPr>
          <w:rFonts w:ascii="Arial" w:hAnsi="Arial" w:cs="Arial"/>
          <w:sz w:val="24"/>
          <w:szCs w:val="24"/>
        </w:rPr>
        <w:t>servem de entrada</w:t>
      </w:r>
      <w:r w:rsidRPr="007B22B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1C6D53" w:rsidRPr="007B22B3">
        <w:rPr>
          <w:rFonts w:ascii="Arial" w:hAnsi="Arial" w:cs="Arial"/>
          <w:sz w:val="24"/>
          <w:szCs w:val="24"/>
        </w:rPr>
        <w:t>fitopatógenos</w:t>
      </w:r>
      <w:proofErr w:type="spellEnd"/>
      <w:r w:rsidR="001C6D53" w:rsidRPr="007B22B3">
        <w:rPr>
          <w:rFonts w:ascii="Arial" w:hAnsi="Arial" w:cs="Arial"/>
          <w:sz w:val="24"/>
          <w:szCs w:val="24"/>
        </w:rPr>
        <w:t xml:space="preserve"> da bananeira como</w:t>
      </w:r>
      <w:r w:rsidRPr="007B22B3">
        <w:rPr>
          <w:rFonts w:ascii="Arial" w:hAnsi="Arial" w:cs="Arial"/>
          <w:sz w:val="24"/>
          <w:szCs w:val="24"/>
        </w:rPr>
        <w:t xml:space="preserve"> o agente causal do mal-do-Panamá</w:t>
      </w:r>
      <w:r w:rsidR="001C6D53" w:rsidRPr="007B22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Fusarium</w:t>
      </w:r>
      <w:proofErr w:type="spellEnd"/>
      <w:r w:rsidR="00AE3EDD" w:rsidRPr="007B22B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oxysporum</w:t>
      </w:r>
      <w:proofErr w:type="spellEnd"/>
      <w:r w:rsidR="00AE3EDD" w:rsidRPr="007B22B3">
        <w:rPr>
          <w:rFonts w:ascii="Arial" w:hAnsi="Arial" w:cs="Arial"/>
          <w:sz w:val="24"/>
          <w:szCs w:val="24"/>
        </w:rPr>
        <w:t xml:space="preserve"> </w:t>
      </w:r>
      <w:r w:rsidR="00AE3EDD" w:rsidRPr="007B22B3">
        <w:rPr>
          <w:rFonts w:ascii="Arial" w:hAnsi="Arial" w:cs="Arial"/>
          <w:i/>
          <w:sz w:val="24"/>
          <w:szCs w:val="24"/>
        </w:rPr>
        <w:t>f.</w:t>
      </w:r>
      <w:r w:rsidR="00AE3EDD" w:rsidRPr="007B22B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E3EDD" w:rsidRPr="007B22B3">
        <w:rPr>
          <w:rFonts w:ascii="Arial" w:hAnsi="Arial" w:cs="Arial"/>
          <w:sz w:val="24"/>
          <w:szCs w:val="24"/>
        </w:rPr>
        <w:t>sp</w:t>
      </w:r>
      <w:proofErr w:type="gramEnd"/>
      <w:r w:rsidR="00AE3EDD" w:rsidRPr="007B22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cubense</w:t>
      </w:r>
      <w:proofErr w:type="spellEnd"/>
      <w:r w:rsidR="001C6D53" w:rsidRPr="007B22B3">
        <w:rPr>
          <w:rFonts w:ascii="Arial" w:hAnsi="Arial" w:cs="Arial"/>
          <w:sz w:val="24"/>
          <w:szCs w:val="24"/>
        </w:rPr>
        <w:t>)</w:t>
      </w:r>
      <w:r w:rsidRPr="007B22B3">
        <w:rPr>
          <w:rFonts w:ascii="Arial" w:hAnsi="Arial" w:cs="Arial"/>
          <w:sz w:val="24"/>
          <w:szCs w:val="24"/>
        </w:rPr>
        <w:t xml:space="preserve"> e da murcha bacteriana</w:t>
      </w:r>
      <w:r w:rsidR="007B22B3" w:rsidRPr="007B22B3">
        <w:rPr>
          <w:rFonts w:ascii="Arial" w:hAnsi="Arial" w:cs="Arial"/>
          <w:sz w:val="24"/>
          <w:szCs w:val="24"/>
        </w:rPr>
        <w:t xml:space="preserve"> </w:t>
      </w:r>
      <w:r w:rsidR="001C6D53" w:rsidRPr="007B22B3">
        <w:rPr>
          <w:rFonts w:ascii="Arial" w:hAnsi="Arial" w:cs="Arial"/>
          <w:sz w:val="24"/>
          <w:szCs w:val="24"/>
        </w:rPr>
        <w:t>(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Xanthomonas</w:t>
      </w:r>
      <w:proofErr w:type="spellEnd"/>
      <w:r w:rsidR="00AE3EDD" w:rsidRPr="007B22B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vasicola</w:t>
      </w:r>
      <w:proofErr w:type="spellEnd"/>
      <w:r w:rsidR="00AE3EDD" w:rsidRPr="007B22B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E3EDD" w:rsidRPr="007B22B3">
        <w:rPr>
          <w:rFonts w:ascii="Arial" w:hAnsi="Arial" w:cs="Arial"/>
          <w:sz w:val="24"/>
          <w:szCs w:val="24"/>
        </w:rPr>
        <w:t>pv</w:t>
      </w:r>
      <w:proofErr w:type="spellEnd"/>
      <w:r w:rsidR="00AE3EDD" w:rsidRPr="007B22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EDD" w:rsidRPr="007B22B3">
        <w:rPr>
          <w:rFonts w:ascii="Arial" w:hAnsi="Arial" w:cs="Arial"/>
          <w:i/>
          <w:sz w:val="24"/>
          <w:szCs w:val="24"/>
        </w:rPr>
        <w:t>musacearum</w:t>
      </w:r>
      <w:proofErr w:type="spellEnd"/>
      <w:r w:rsidR="001C6D53" w:rsidRPr="007B22B3">
        <w:rPr>
          <w:rFonts w:ascii="Arial" w:hAnsi="Arial" w:cs="Arial"/>
          <w:sz w:val="24"/>
          <w:szCs w:val="24"/>
        </w:rPr>
        <w:t>)</w:t>
      </w:r>
      <w:r w:rsidRPr="007B22B3">
        <w:rPr>
          <w:rFonts w:ascii="Arial" w:hAnsi="Arial" w:cs="Arial"/>
          <w:sz w:val="24"/>
          <w:szCs w:val="24"/>
        </w:rPr>
        <w:t>.</w:t>
      </w:r>
    </w:p>
    <w:p w:rsidR="00AE3EDD" w:rsidRPr="007B22B3" w:rsidRDefault="00012AB3" w:rsidP="007B22B3">
      <w:pPr>
        <w:spacing w:line="360" w:lineRule="auto"/>
        <w:ind w:firstLine="1134"/>
        <w:jc w:val="both"/>
        <w:rPr>
          <w:rFonts w:ascii="Arial" w:hAnsi="Arial" w:cs="Arial"/>
          <w:sz w:val="28"/>
          <w:szCs w:val="24"/>
          <w:highlight w:val="green"/>
        </w:rPr>
      </w:pPr>
      <w:r w:rsidRPr="007B22B3">
        <w:rPr>
          <w:rFonts w:ascii="Arial" w:hAnsi="Arial" w:cs="Arial"/>
          <w:sz w:val="24"/>
        </w:rPr>
        <w:t>Na agricultura moderna tem se adotado o manejo integrado de pragas</w:t>
      </w:r>
      <w:r w:rsidR="00196946" w:rsidRPr="007B22B3">
        <w:rPr>
          <w:rFonts w:ascii="Arial" w:hAnsi="Arial" w:cs="Arial"/>
          <w:sz w:val="24"/>
        </w:rPr>
        <w:t xml:space="preserve"> que </w:t>
      </w:r>
      <w:r w:rsidR="006B04E1">
        <w:rPr>
          <w:rFonts w:ascii="Arial" w:hAnsi="Arial" w:cs="Arial"/>
          <w:sz w:val="24"/>
        </w:rPr>
        <w:t>é</w:t>
      </w:r>
      <w:r w:rsidR="00196946" w:rsidRPr="007B22B3">
        <w:rPr>
          <w:rFonts w:ascii="Arial" w:hAnsi="Arial" w:cs="Arial"/>
          <w:sz w:val="24"/>
        </w:rPr>
        <w:t xml:space="preserve"> definido como</w:t>
      </w:r>
      <w:r w:rsidR="00AE3EDD" w:rsidRPr="007B22B3">
        <w:rPr>
          <w:rFonts w:ascii="Arial" w:hAnsi="Arial" w:cs="Arial"/>
          <w:sz w:val="24"/>
        </w:rPr>
        <w:t xml:space="preserve"> uma estratégia de controle múltiplo de infestações que se fundamenta no controle ecológico e nos fatores de mortalidade naturais</w:t>
      </w:r>
      <w:r w:rsidR="00B0336B">
        <w:rPr>
          <w:rFonts w:ascii="Arial" w:hAnsi="Arial" w:cs="Arial"/>
          <w:sz w:val="24"/>
        </w:rPr>
        <w:t>,</w:t>
      </w:r>
      <w:r w:rsidR="00AE3EDD" w:rsidRPr="007B22B3">
        <w:rPr>
          <w:rFonts w:ascii="Arial" w:hAnsi="Arial" w:cs="Arial"/>
          <w:sz w:val="24"/>
        </w:rPr>
        <w:t xml:space="preserve"> procurando desenvolver táticas de controle que interfiram minimamente com esses fatores</w:t>
      </w:r>
      <w:r w:rsidR="00196946" w:rsidRPr="007B22B3">
        <w:rPr>
          <w:rFonts w:ascii="Arial" w:hAnsi="Arial" w:cs="Arial"/>
          <w:sz w:val="24"/>
        </w:rPr>
        <w:t>,</w:t>
      </w:r>
      <w:r w:rsidR="00AE3EDD" w:rsidRPr="007B22B3">
        <w:rPr>
          <w:rFonts w:ascii="Arial" w:hAnsi="Arial" w:cs="Arial"/>
          <w:sz w:val="24"/>
        </w:rPr>
        <w:t xml:space="preserve"> com o objetivo de diminuir as chances dos insetos ou doenças de se adaptarem a alguma prática defensiva em especial.</w:t>
      </w:r>
      <w:r w:rsidRPr="007B22B3">
        <w:rPr>
          <w:rFonts w:ascii="Arial" w:hAnsi="Arial" w:cs="Arial"/>
          <w:sz w:val="24"/>
        </w:rPr>
        <w:t xml:space="preserve"> Parte importante no manejo integrado de pragas é o monitoramento das mesmas através de levantamentos feitos a campo onde são coletados dados sobre a flutuação populacional dessas mesmas pragas. Assim, com os levantamentos da flutuação populacional pode ser feito a determinação do nível de dano econômico</w:t>
      </w:r>
      <w:r w:rsidR="00296346" w:rsidRPr="007B22B3">
        <w:rPr>
          <w:rFonts w:ascii="Arial" w:hAnsi="Arial" w:cs="Arial"/>
          <w:sz w:val="24"/>
        </w:rPr>
        <w:t xml:space="preserve"> (NDE)</w:t>
      </w:r>
      <w:r w:rsidRPr="007B22B3">
        <w:rPr>
          <w:rFonts w:ascii="Arial" w:hAnsi="Arial" w:cs="Arial"/>
          <w:sz w:val="24"/>
        </w:rPr>
        <w:t xml:space="preserve">, que consiste na </w:t>
      </w:r>
      <w:r w:rsidRPr="007B22B3">
        <w:rPr>
          <w:rStyle w:val="css1compat"/>
          <w:rFonts w:ascii="Arial" w:hAnsi="Arial" w:cs="Arial"/>
          <w:sz w:val="24"/>
        </w:rPr>
        <w:t>densidade populacional de um inseto que causa prejuízo econômico para a cultura semelhante ao custo de adoção da medida de controle.</w:t>
      </w:r>
    </w:p>
    <w:p w:rsidR="008A76C6" w:rsidRPr="007B22B3" w:rsidRDefault="001C6D53" w:rsidP="007B22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22B3">
        <w:rPr>
          <w:rFonts w:ascii="Arial" w:hAnsi="Arial" w:cs="Arial"/>
          <w:sz w:val="24"/>
          <w:szCs w:val="24"/>
        </w:rPr>
        <w:lastRenderedPageBreak/>
        <w:t xml:space="preserve">Este trabalho teve </w:t>
      </w:r>
      <w:r w:rsidR="0049716E" w:rsidRPr="007B22B3">
        <w:rPr>
          <w:rFonts w:ascii="Arial" w:hAnsi="Arial" w:cs="Arial"/>
          <w:sz w:val="24"/>
          <w:szCs w:val="24"/>
        </w:rPr>
        <w:t xml:space="preserve">como objetivo </w:t>
      </w:r>
      <w:r w:rsidRPr="007B22B3">
        <w:rPr>
          <w:rFonts w:ascii="Arial" w:hAnsi="Arial" w:cs="Arial"/>
          <w:sz w:val="24"/>
          <w:szCs w:val="24"/>
        </w:rPr>
        <w:t xml:space="preserve">verificar </w:t>
      </w:r>
      <w:r w:rsidR="0049716E" w:rsidRPr="007B22B3">
        <w:rPr>
          <w:rFonts w:ascii="Arial" w:hAnsi="Arial" w:cs="Arial"/>
          <w:sz w:val="24"/>
          <w:szCs w:val="24"/>
        </w:rPr>
        <w:t>a flutuação populaciona</w:t>
      </w:r>
      <w:r w:rsidRPr="007B22B3">
        <w:rPr>
          <w:rFonts w:ascii="Arial" w:hAnsi="Arial" w:cs="Arial"/>
          <w:sz w:val="24"/>
          <w:szCs w:val="24"/>
        </w:rPr>
        <w:t>l da broca-do-rizoma em duas cultivares de bananeira</w:t>
      </w:r>
      <w:r w:rsidR="00BC3B1D" w:rsidRPr="007B22B3">
        <w:rPr>
          <w:rFonts w:ascii="Arial" w:hAnsi="Arial" w:cs="Arial"/>
          <w:sz w:val="24"/>
          <w:szCs w:val="24"/>
        </w:rPr>
        <w:t xml:space="preserve"> </w:t>
      </w:r>
      <w:r w:rsidR="00196946" w:rsidRPr="007B22B3">
        <w:rPr>
          <w:rFonts w:ascii="Arial" w:hAnsi="Arial" w:cs="Arial"/>
          <w:sz w:val="24"/>
          <w:szCs w:val="24"/>
        </w:rPr>
        <w:t>(Nanicão e Enxerto</w:t>
      </w:r>
      <w:r w:rsidR="00BC3B1D" w:rsidRPr="007B22B3">
        <w:rPr>
          <w:rFonts w:ascii="Arial" w:hAnsi="Arial" w:cs="Arial"/>
          <w:sz w:val="24"/>
          <w:szCs w:val="24"/>
        </w:rPr>
        <w:t>)</w:t>
      </w:r>
      <w:r w:rsidRPr="007B22B3">
        <w:rPr>
          <w:rFonts w:ascii="Arial" w:hAnsi="Arial" w:cs="Arial"/>
          <w:sz w:val="24"/>
          <w:szCs w:val="24"/>
        </w:rPr>
        <w:t xml:space="preserve"> nas condições de Camboriú, Santa Catarina, bem como levantar qual estação do ano apresenta maior índice populacional deste inseto adulto.</w:t>
      </w:r>
      <w:r w:rsidR="0049716E" w:rsidRPr="007B22B3">
        <w:rPr>
          <w:rFonts w:ascii="Arial" w:hAnsi="Arial" w:cs="Arial"/>
          <w:sz w:val="24"/>
          <w:szCs w:val="24"/>
        </w:rPr>
        <w:t xml:space="preserve"> </w:t>
      </w:r>
    </w:p>
    <w:p w:rsidR="009D738A" w:rsidRDefault="009D738A" w:rsidP="009D738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9D738A" w:rsidRDefault="009D738A" w:rsidP="009D738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9D738A" w:rsidRPr="009D738A" w:rsidRDefault="00CC1BC6" w:rsidP="009D738A">
      <w:pPr>
        <w:spacing w:after="0" w:line="36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738A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9D738A" w:rsidRPr="009D738A" w:rsidRDefault="009D738A" w:rsidP="009D738A">
      <w:pPr>
        <w:spacing w:line="36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C6D53" w:rsidRPr="009D738A" w:rsidRDefault="001C6D53" w:rsidP="009D7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 xml:space="preserve">O presente </w:t>
      </w:r>
      <w:r w:rsidR="00204399">
        <w:rPr>
          <w:rFonts w:ascii="Arial" w:hAnsi="Arial" w:cs="Arial"/>
          <w:sz w:val="24"/>
          <w:szCs w:val="24"/>
        </w:rPr>
        <w:t xml:space="preserve">estudo </w:t>
      </w:r>
      <w:r w:rsidRPr="009D738A">
        <w:rPr>
          <w:rFonts w:ascii="Arial" w:hAnsi="Arial" w:cs="Arial"/>
          <w:sz w:val="24"/>
          <w:szCs w:val="24"/>
        </w:rPr>
        <w:t xml:space="preserve">foi conduzido </w:t>
      </w:r>
      <w:r w:rsidR="00204399">
        <w:rPr>
          <w:rFonts w:ascii="Arial" w:hAnsi="Arial" w:cs="Arial"/>
          <w:sz w:val="24"/>
          <w:szCs w:val="24"/>
        </w:rPr>
        <w:t>em área cultivada de bananeiras</w:t>
      </w:r>
      <w:r w:rsidRPr="009D738A">
        <w:rPr>
          <w:rFonts w:ascii="Arial" w:hAnsi="Arial" w:cs="Arial"/>
          <w:sz w:val="24"/>
          <w:szCs w:val="24"/>
        </w:rPr>
        <w:t xml:space="preserve"> </w:t>
      </w:r>
      <w:r w:rsidR="00B55EF6">
        <w:rPr>
          <w:rFonts w:ascii="Arial" w:hAnsi="Arial" w:cs="Arial"/>
          <w:sz w:val="24"/>
          <w:szCs w:val="24"/>
        </w:rPr>
        <w:t>n</w:t>
      </w:r>
      <w:r w:rsidRPr="009D738A">
        <w:rPr>
          <w:rFonts w:ascii="Arial" w:hAnsi="Arial" w:cs="Arial"/>
          <w:sz w:val="24"/>
          <w:szCs w:val="24"/>
        </w:rPr>
        <w:t>o IFC</w:t>
      </w:r>
      <w:r w:rsidR="00204399">
        <w:rPr>
          <w:rFonts w:ascii="Arial" w:hAnsi="Arial" w:cs="Arial"/>
          <w:sz w:val="24"/>
          <w:szCs w:val="24"/>
        </w:rPr>
        <w:t xml:space="preserve"> - Campus</w:t>
      </w:r>
      <w:r w:rsidRPr="009D738A">
        <w:rPr>
          <w:rFonts w:ascii="Arial" w:hAnsi="Arial" w:cs="Arial"/>
          <w:sz w:val="24"/>
          <w:szCs w:val="24"/>
        </w:rPr>
        <w:t xml:space="preserve"> Camboriú no período d</w:t>
      </w:r>
      <w:r w:rsidR="008A76C6" w:rsidRPr="009D738A">
        <w:rPr>
          <w:rFonts w:ascii="Arial" w:hAnsi="Arial" w:cs="Arial"/>
          <w:sz w:val="24"/>
          <w:szCs w:val="24"/>
        </w:rPr>
        <w:t xml:space="preserve">e Maio de 2017 a Abril de 2018 </w:t>
      </w:r>
      <w:r w:rsidR="00196946" w:rsidRPr="009D738A">
        <w:rPr>
          <w:rFonts w:ascii="Arial" w:hAnsi="Arial" w:cs="Arial"/>
          <w:sz w:val="24"/>
          <w:szCs w:val="24"/>
        </w:rPr>
        <w:t>nas variedades</w:t>
      </w:r>
      <w:r w:rsidR="008A76C6" w:rsidRPr="009D738A">
        <w:rPr>
          <w:rFonts w:ascii="Arial" w:hAnsi="Arial" w:cs="Arial"/>
          <w:sz w:val="24"/>
          <w:szCs w:val="24"/>
        </w:rPr>
        <w:t xml:space="preserve"> </w:t>
      </w:r>
      <w:r w:rsidR="00204399">
        <w:rPr>
          <w:rFonts w:ascii="Arial" w:hAnsi="Arial" w:cs="Arial"/>
          <w:sz w:val="24"/>
          <w:szCs w:val="24"/>
        </w:rPr>
        <w:t>“</w:t>
      </w:r>
      <w:r w:rsidR="008A76C6" w:rsidRPr="009D738A">
        <w:rPr>
          <w:rFonts w:ascii="Arial" w:hAnsi="Arial" w:cs="Arial"/>
          <w:sz w:val="24"/>
          <w:szCs w:val="24"/>
        </w:rPr>
        <w:t>Nanicão</w:t>
      </w:r>
      <w:r w:rsidR="00204399">
        <w:rPr>
          <w:rFonts w:ascii="Arial" w:hAnsi="Arial" w:cs="Arial"/>
          <w:sz w:val="24"/>
          <w:szCs w:val="24"/>
        </w:rPr>
        <w:t>”</w:t>
      </w:r>
      <w:r w:rsidR="008A76C6" w:rsidRPr="009D738A">
        <w:rPr>
          <w:rFonts w:ascii="Arial" w:hAnsi="Arial" w:cs="Arial"/>
          <w:sz w:val="24"/>
          <w:szCs w:val="24"/>
        </w:rPr>
        <w:t xml:space="preserve"> e </w:t>
      </w:r>
      <w:r w:rsidR="00204399">
        <w:rPr>
          <w:rFonts w:ascii="Arial" w:hAnsi="Arial" w:cs="Arial"/>
          <w:sz w:val="24"/>
          <w:szCs w:val="24"/>
        </w:rPr>
        <w:t>“</w:t>
      </w:r>
      <w:r w:rsidR="008A76C6" w:rsidRPr="009D738A">
        <w:rPr>
          <w:rFonts w:ascii="Arial" w:hAnsi="Arial" w:cs="Arial"/>
          <w:sz w:val="24"/>
          <w:szCs w:val="24"/>
        </w:rPr>
        <w:t>Enxerto</w:t>
      </w:r>
      <w:r w:rsidR="00204399">
        <w:rPr>
          <w:rFonts w:ascii="Arial" w:hAnsi="Arial" w:cs="Arial"/>
          <w:sz w:val="24"/>
          <w:szCs w:val="24"/>
        </w:rPr>
        <w:t>”</w:t>
      </w:r>
      <w:r w:rsidR="008A76C6" w:rsidRPr="009D738A">
        <w:rPr>
          <w:rFonts w:ascii="Arial" w:hAnsi="Arial" w:cs="Arial"/>
          <w:sz w:val="24"/>
          <w:szCs w:val="24"/>
        </w:rPr>
        <w:t xml:space="preserve">. </w:t>
      </w:r>
    </w:p>
    <w:p w:rsidR="00CF3F8F" w:rsidRPr="009D738A" w:rsidRDefault="008A76C6" w:rsidP="009D7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>O levantamento consistiu no uso de armadilhas tipo “</w:t>
      </w:r>
      <w:proofErr w:type="gramStart"/>
      <w:r w:rsidRPr="009D738A">
        <w:rPr>
          <w:rFonts w:ascii="Arial" w:hAnsi="Arial" w:cs="Arial"/>
          <w:sz w:val="24"/>
          <w:szCs w:val="24"/>
        </w:rPr>
        <w:t>telha”</w:t>
      </w:r>
      <w:r w:rsidR="00B63E22" w:rsidRPr="009D738A">
        <w:rPr>
          <w:rFonts w:ascii="Arial" w:hAnsi="Arial" w:cs="Arial"/>
          <w:sz w:val="24"/>
          <w:szCs w:val="24"/>
        </w:rPr>
        <w:t xml:space="preserve"> </w:t>
      </w:r>
      <w:r w:rsidRPr="009D738A">
        <w:rPr>
          <w:rFonts w:ascii="Arial" w:hAnsi="Arial" w:cs="Arial"/>
          <w:sz w:val="24"/>
          <w:szCs w:val="24"/>
        </w:rPr>
        <w:t xml:space="preserve">confeccionadas através da divisão do pseudocaule das bananeiras </w:t>
      </w:r>
      <w:r w:rsidR="00236492" w:rsidRPr="009D738A">
        <w:rPr>
          <w:rFonts w:ascii="Arial" w:hAnsi="Arial" w:cs="Arial"/>
          <w:sz w:val="24"/>
          <w:szCs w:val="24"/>
        </w:rPr>
        <w:t>recém-colhidas</w:t>
      </w:r>
      <w:r w:rsidR="00890514" w:rsidRPr="009D738A">
        <w:rPr>
          <w:rFonts w:ascii="Arial" w:hAnsi="Arial" w:cs="Arial"/>
          <w:sz w:val="24"/>
          <w:szCs w:val="24"/>
        </w:rPr>
        <w:t>,</w:t>
      </w:r>
      <w:r w:rsidRPr="009D738A">
        <w:rPr>
          <w:rFonts w:ascii="Arial" w:hAnsi="Arial" w:cs="Arial"/>
          <w:sz w:val="24"/>
          <w:szCs w:val="24"/>
        </w:rPr>
        <w:t xml:space="preserve"> </w:t>
      </w:r>
      <w:r w:rsidR="007441DA" w:rsidRPr="009D738A">
        <w:rPr>
          <w:rFonts w:ascii="Arial" w:hAnsi="Arial" w:cs="Arial"/>
          <w:sz w:val="24"/>
          <w:szCs w:val="24"/>
        </w:rPr>
        <w:t>sendo</w:t>
      </w:r>
      <w:r w:rsidR="00B55EF6">
        <w:rPr>
          <w:rFonts w:ascii="Arial" w:hAnsi="Arial" w:cs="Arial"/>
          <w:sz w:val="24"/>
          <w:szCs w:val="24"/>
        </w:rPr>
        <w:t xml:space="preserve"> </w:t>
      </w:r>
      <w:r w:rsidR="00B55EF6" w:rsidRPr="009D738A">
        <w:rPr>
          <w:rFonts w:ascii="Arial" w:hAnsi="Arial" w:cs="Arial"/>
          <w:sz w:val="24"/>
          <w:szCs w:val="24"/>
        </w:rPr>
        <w:t>este cortado</w:t>
      </w:r>
      <w:r w:rsidRPr="009D738A">
        <w:rPr>
          <w:rFonts w:ascii="Arial" w:hAnsi="Arial" w:cs="Arial"/>
          <w:sz w:val="24"/>
          <w:szCs w:val="24"/>
        </w:rPr>
        <w:t xml:space="preserve"> em pedaços de aproximadamente 30</w:t>
      </w:r>
      <w:r w:rsidR="008C3E97">
        <w:rPr>
          <w:rFonts w:ascii="Arial" w:hAnsi="Arial" w:cs="Arial"/>
          <w:sz w:val="24"/>
          <w:szCs w:val="24"/>
        </w:rPr>
        <w:t xml:space="preserve"> cm </w:t>
      </w:r>
      <w:r w:rsidRPr="009D738A">
        <w:rPr>
          <w:rFonts w:ascii="Arial" w:hAnsi="Arial" w:cs="Arial"/>
          <w:sz w:val="24"/>
          <w:szCs w:val="24"/>
        </w:rPr>
        <w:t xml:space="preserve">e </w:t>
      </w:r>
      <w:r w:rsidR="002B3E8D">
        <w:rPr>
          <w:rFonts w:ascii="Arial" w:hAnsi="Arial" w:cs="Arial"/>
          <w:sz w:val="24"/>
          <w:szCs w:val="24"/>
        </w:rPr>
        <w:t>divididos ao meio no sentido longitudinal</w:t>
      </w:r>
      <w:proofErr w:type="gramEnd"/>
      <w:r w:rsidR="00236492">
        <w:rPr>
          <w:rFonts w:ascii="Arial" w:hAnsi="Arial" w:cs="Arial"/>
          <w:sz w:val="24"/>
          <w:szCs w:val="24"/>
        </w:rPr>
        <w:t>.</w:t>
      </w:r>
      <w:r w:rsidR="002B3E8D" w:rsidRPr="009D738A">
        <w:rPr>
          <w:rFonts w:ascii="Arial" w:hAnsi="Arial" w:cs="Arial"/>
          <w:sz w:val="24"/>
          <w:szCs w:val="24"/>
        </w:rPr>
        <w:t xml:space="preserve"> </w:t>
      </w:r>
      <w:r w:rsidR="00196946" w:rsidRPr="009D738A">
        <w:rPr>
          <w:rFonts w:ascii="Arial" w:hAnsi="Arial" w:cs="Arial"/>
          <w:sz w:val="24"/>
          <w:szCs w:val="24"/>
        </w:rPr>
        <w:t>As armadilhas funcionam</w:t>
      </w:r>
      <w:r w:rsidR="00CD7900" w:rsidRPr="009D738A">
        <w:rPr>
          <w:rFonts w:ascii="Arial" w:hAnsi="Arial" w:cs="Arial"/>
          <w:sz w:val="24"/>
          <w:szCs w:val="24"/>
        </w:rPr>
        <w:t xml:space="preserve"> como um “abrigo” para</w:t>
      </w:r>
      <w:r w:rsidR="00B63E22" w:rsidRPr="009D738A">
        <w:rPr>
          <w:rFonts w:ascii="Arial" w:hAnsi="Arial" w:cs="Arial"/>
          <w:sz w:val="24"/>
          <w:szCs w:val="24"/>
        </w:rPr>
        <w:t xml:space="preserve"> o adulto da </w:t>
      </w:r>
      <w:r w:rsidR="00330FC6" w:rsidRPr="009D738A">
        <w:rPr>
          <w:rFonts w:ascii="Arial" w:hAnsi="Arial" w:cs="Arial"/>
          <w:sz w:val="24"/>
          <w:szCs w:val="24"/>
        </w:rPr>
        <w:t xml:space="preserve">broca-do-rizoma, </w:t>
      </w:r>
      <w:r w:rsidR="00B63E22" w:rsidRPr="009D738A">
        <w:rPr>
          <w:rFonts w:ascii="Arial" w:hAnsi="Arial" w:cs="Arial"/>
          <w:sz w:val="24"/>
          <w:szCs w:val="24"/>
        </w:rPr>
        <w:t xml:space="preserve">já que </w:t>
      </w:r>
      <w:r w:rsidR="00330FC6" w:rsidRPr="009D738A">
        <w:rPr>
          <w:rFonts w:ascii="Arial" w:hAnsi="Arial" w:cs="Arial"/>
          <w:sz w:val="24"/>
          <w:szCs w:val="24"/>
        </w:rPr>
        <w:t>esta praga</w:t>
      </w:r>
      <w:r w:rsidR="00FF417B" w:rsidRPr="009D738A">
        <w:rPr>
          <w:rFonts w:ascii="Arial" w:hAnsi="Arial" w:cs="Arial"/>
          <w:sz w:val="24"/>
          <w:szCs w:val="24"/>
        </w:rPr>
        <w:t xml:space="preserve"> não tolera a luz solar e tem</w:t>
      </w:r>
      <w:r w:rsidR="00330FC6" w:rsidRPr="009D738A">
        <w:rPr>
          <w:rFonts w:ascii="Arial" w:hAnsi="Arial" w:cs="Arial"/>
          <w:sz w:val="24"/>
          <w:szCs w:val="24"/>
        </w:rPr>
        <w:t xml:space="preserve"> hábito</w:t>
      </w:r>
      <w:r w:rsidR="00FF417B" w:rsidRPr="009D738A">
        <w:rPr>
          <w:rFonts w:ascii="Arial" w:hAnsi="Arial" w:cs="Arial"/>
          <w:sz w:val="24"/>
          <w:szCs w:val="24"/>
        </w:rPr>
        <w:t>s</w:t>
      </w:r>
      <w:r w:rsidR="00330FC6" w:rsidRPr="009D738A">
        <w:rPr>
          <w:rFonts w:ascii="Arial" w:hAnsi="Arial" w:cs="Arial"/>
          <w:sz w:val="24"/>
          <w:szCs w:val="24"/>
        </w:rPr>
        <w:t xml:space="preserve"> noturno</w:t>
      </w:r>
      <w:r w:rsidR="007441DA" w:rsidRPr="009D738A">
        <w:rPr>
          <w:rFonts w:ascii="Arial" w:hAnsi="Arial" w:cs="Arial"/>
          <w:sz w:val="24"/>
          <w:szCs w:val="24"/>
        </w:rPr>
        <w:t>s</w:t>
      </w:r>
      <w:r w:rsidR="00B63E22" w:rsidRPr="009D738A">
        <w:rPr>
          <w:rFonts w:ascii="Arial" w:hAnsi="Arial" w:cs="Arial"/>
          <w:sz w:val="24"/>
          <w:szCs w:val="24"/>
        </w:rPr>
        <w:t xml:space="preserve"> sendo que</w:t>
      </w:r>
      <w:r w:rsidR="00330FC6" w:rsidRPr="009D738A">
        <w:rPr>
          <w:rFonts w:ascii="Arial" w:hAnsi="Arial" w:cs="Arial"/>
          <w:sz w:val="24"/>
          <w:szCs w:val="24"/>
        </w:rPr>
        <w:t>, durante o dia</w:t>
      </w:r>
      <w:r w:rsidR="00B63E22" w:rsidRPr="009D738A">
        <w:rPr>
          <w:rFonts w:ascii="Arial" w:hAnsi="Arial" w:cs="Arial"/>
          <w:sz w:val="24"/>
          <w:szCs w:val="24"/>
        </w:rPr>
        <w:t>,</w:t>
      </w:r>
      <w:r w:rsidR="00CD7900" w:rsidRPr="009D738A">
        <w:rPr>
          <w:rFonts w:ascii="Arial" w:hAnsi="Arial" w:cs="Arial"/>
          <w:sz w:val="24"/>
          <w:szCs w:val="24"/>
        </w:rPr>
        <w:t xml:space="preserve"> ela procura se esconder</w:t>
      </w:r>
      <w:r w:rsidR="00B63E22" w:rsidRPr="009D738A">
        <w:rPr>
          <w:rFonts w:ascii="Arial" w:hAnsi="Arial" w:cs="Arial"/>
          <w:sz w:val="24"/>
          <w:szCs w:val="24"/>
        </w:rPr>
        <w:t xml:space="preserve"> debaixo destas armadilhas</w:t>
      </w:r>
      <w:r w:rsidR="00B5660F" w:rsidRPr="009D738A">
        <w:rPr>
          <w:rFonts w:ascii="Arial" w:hAnsi="Arial" w:cs="Arial"/>
          <w:sz w:val="24"/>
          <w:szCs w:val="24"/>
        </w:rPr>
        <w:t>,</w:t>
      </w:r>
      <w:r w:rsidR="00B63E22" w:rsidRPr="009D738A">
        <w:rPr>
          <w:rFonts w:ascii="Arial" w:hAnsi="Arial" w:cs="Arial"/>
          <w:sz w:val="24"/>
          <w:szCs w:val="24"/>
        </w:rPr>
        <w:t xml:space="preserve"> </w:t>
      </w:r>
      <w:r w:rsidR="007441DA" w:rsidRPr="009D738A">
        <w:rPr>
          <w:rFonts w:ascii="Arial" w:hAnsi="Arial" w:cs="Arial"/>
          <w:sz w:val="24"/>
          <w:szCs w:val="24"/>
        </w:rPr>
        <w:t xml:space="preserve">pois </w:t>
      </w:r>
      <w:del w:id="0" w:author="j" w:date="2018-08-09T16:49:00Z">
        <w:r w:rsidR="007441DA" w:rsidRPr="009D738A" w:rsidDel="008C3E97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7441DA" w:rsidRPr="009D738A">
        <w:rPr>
          <w:rFonts w:ascii="Arial" w:hAnsi="Arial" w:cs="Arial"/>
          <w:sz w:val="24"/>
          <w:szCs w:val="24"/>
        </w:rPr>
        <w:t xml:space="preserve">também é </w:t>
      </w:r>
      <w:r w:rsidR="00330FC6" w:rsidRPr="009D738A">
        <w:rPr>
          <w:rFonts w:ascii="Arial" w:hAnsi="Arial" w:cs="Arial"/>
          <w:sz w:val="24"/>
          <w:szCs w:val="24"/>
        </w:rPr>
        <w:t xml:space="preserve">atraída pela seiva da bananeira </w:t>
      </w:r>
      <w:r w:rsidR="00236492" w:rsidRPr="009D738A">
        <w:rPr>
          <w:rFonts w:ascii="Arial" w:hAnsi="Arial" w:cs="Arial"/>
          <w:sz w:val="24"/>
          <w:szCs w:val="24"/>
        </w:rPr>
        <w:t>recém-cortada</w:t>
      </w:r>
      <w:r w:rsidR="00B63E22" w:rsidRPr="009D738A">
        <w:rPr>
          <w:rFonts w:ascii="Arial" w:hAnsi="Arial" w:cs="Arial"/>
          <w:sz w:val="24"/>
          <w:szCs w:val="24"/>
        </w:rPr>
        <w:t>.</w:t>
      </w:r>
      <w:r w:rsidR="00330FC6" w:rsidRPr="009D738A">
        <w:rPr>
          <w:rFonts w:ascii="Arial" w:hAnsi="Arial" w:cs="Arial"/>
          <w:sz w:val="24"/>
          <w:szCs w:val="24"/>
        </w:rPr>
        <w:t xml:space="preserve"> </w:t>
      </w:r>
    </w:p>
    <w:p w:rsidR="004B5DD5" w:rsidRPr="009D738A" w:rsidRDefault="00B63E22" w:rsidP="009D7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>Para o monitorament</w:t>
      </w:r>
      <w:r w:rsidR="00CD7900" w:rsidRPr="009D738A">
        <w:rPr>
          <w:rFonts w:ascii="Arial" w:hAnsi="Arial" w:cs="Arial"/>
          <w:sz w:val="24"/>
          <w:szCs w:val="24"/>
        </w:rPr>
        <w:t>o desta praga, são recomendadas</w:t>
      </w:r>
      <w:r w:rsidR="00330FC6" w:rsidRPr="009D738A">
        <w:rPr>
          <w:rFonts w:ascii="Arial" w:hAnsi="Arial" w:cs="Arial"/>
          <w:sz w:val="24"/>
          <w:szCs w:val="24"/>
        </w:rPr>
        <w:t xml:space="preserve"> 20</w:t>
      </w:r>
      <w:r w:rsidR="007441DA" w:rsidRPr="009D738A">
        <w:rPr>
          <w:rFonts w:ascii="Arial" w:hAnsi="Arial" w:cs="Arial"/>
          <w:sz w:val="24"/>
          <w:szCs w:val="24"/>
        </w:rPr>
        <w:t xml:space="preserve"> (vinte)</w:t>
      </w:r>
      <w:r w:rsidR="00330FC6" w:rsidRPr="009D738A">
        <w:rPr>
          <w:rFonts w:ascii="Arial" w:hAnsi="Arial" w:cs="Arial"/>
          <w:sz w:val="24"/>
          <w:szCs w:val="24"/>
        </w:rPr>
        <w:t xml:space="preserve"> armadilhas por hectare,</w:t>
      </w:r>
      <w:r w:rsidRPr="009D738A">
        <w:rPr>
          <w:rFonts w:ascii="Arial" w:hAnsi="Arial" w:cs="Arial"/>
          <w:sz w:val="24"/>
          <w:szCs w:val="24"/>
        </w:rPr>
        <w:t xml:space="preserve"> sendo que no presente trabalho foram </w:t>
      </w:r>
      <w:r w:rsidR="00330FC6" w:rsidRPr="009D738A">
        <w:rPr>
          <w:rFonts w:ascii="Arial" w:hAnsi="Arial" w:cs="Arial"/>
          <w:sz w:val="24"/>
          <w:szCs w:val="24"/>
        </w:rPr>
        <w:t>utiliz</w:t>
      </w:r>
      <w:r w:rsidRPr="009D738A">
        <w:rPr>
          <w:rFonts w:ascii="Arial" w:hAnsi="Arial" w:cs="Arial"/>
          <w:sz w:val="24"/>
          <w:szCs w:val="24"/>
        </w:rPr>
        <w:t xml:space="preserve">adas </w:t>
      </w:r>
      <w:proofErr w:type="gramStart"/>
      <w:r w:rsidRPr="009D738A">
        <w:rPr>
          <w:rFonts w:ascii="Arial" w:hAnsi="Arial" w:cs="Arial"/>
          <w:sz w:val="24"/>
          <w:szCs w:val="24"/>
        </w:rPr>
        <w:t>7</w:t>
      </w:r>
      <w:proofErr w:type="gramEnd"/>
      <w:r w:rsidR="007441DA" w:rsidRPr="009D738A">
        <w:rPr>
          <w:rFonts w:ascii="Arial" w:hAnsi="Arial" w:cs="Arial"/>
          <w:sz w:val="24"/>
          <w:szCs w:val="24"/>
        </w:rPr>
        <w:t xml:space="preserve"> (sete)</w:t>
      </w:r>
      <w:r w:rsidRPr="009D738A">
        <w:rPr>
          <w:rFonts w:ascii="Arial" w:hAnsi="Arial" w:cs="Arial"/>
          <w:sz w:val="24"/>
          <w:szCs w:val="24"/>
        </w:rPr>
        <w:t xml:space="preserve"> armadilhas na variedade </w:t>
      </w:r>
      <w:r w:rsidR="00195A1E">
        <w:rPr>
          <w:rFonts w:ascii="Arial" w:hAnsi="Arial" w:cs="Arial"/>
          <w:sz w:val="24"/>
          <w:szCs w:val="24"/>
        </w:rPr>
        <w:t>“</w:t>
      </w:r>
      <w:r w:rsidRPr="009D738A">
        <w:rPr>
          <w:rFonts w:ascii="Arial" w:hAnsi="Arial" w:cs="Arial"/>
          <w:sz w:val="24"/>
          <w:szCs w:val="24"/>
        </w:rPr>
        <w:t>N</w:t>
      </w:r>
      <w:r w:rsidR="00330FC6" w:rsidRPr="009D738A">
        <w:rPr>
          <w:rFonts w:ascii="Arial" w:hAnsi="Arial" w:cs="Arial"/>
          <w:sz w:val="24"/>
          <w:szCs w:val="24"/>
        </w:rPr>
        <w:t>anicão</w:t>
      </w:r>
      <w:r w:rsidR="00195A1E">
        <w:rPr>
          <w:rFonts w:ascii="Arial" w:hAnsi="Arial" w:cs="Arial"/>
          <w:sz w:val="24"/>
          <w:szCs w:val="24"/>
        </w:rPr>
        <w:t>”</w:t>
      </w:r>
      <w:r w:rsidR="00330FC6" w:rsidRPr="009D738A">
        <w:rPr>
          <w:rFonts w:ascii="Arial" w:hAnsi="Arial" w:cs="Arial"/>
          <w:sz w:val="24"/>
          <w:szCs w:val="24"/>
        </w:rPr>
        <w:t xml:space="preserve"> e 7</w:t>
      </w:r>
      <w:r w:rsidR="007441DA" w:rsidRPr="009D738A">
        <w:rPr>
          <w:rFonts w:ascii="Arial" w:hAnsi="Arial" w:cs="Arial"/>
          <w:sz w:val="24"/>
          <w:szCs w:val="24"/>
        </w:rPr>
        <w:t>(sete)</w:t>
      </w:r>
      <w:r w:rsidRPr="009D738A">
        <w:rPr>
          <w:rFonts w:ascii="Arial" w:hAnsi="Arial" w:cs="Arial"/>
          <w:sz w:val="24"/>
          <w:szCs w:val="24"/>
        </w:rPr>
        <w:t xml:space="preserve"> armadilhas na variedade </w:t>
      </w:r>
      <w:r w:rsidR="00195A1E">
        <w:rPr>
          <w:rFonts w:ascii="Arial" w:hAnsi="Arial" w:cs="Arial"/>
          <w:sz w:val="24"/>
          <w:szCs w:val="24"/>
        </w:rPr>
        <w:t>“</w:t>
      </w:r>
      <w:r w:rsidRPr="009D738A">
        <w:rPr>
          <w:rFonts w:ascii="Arial" w:hAnsi="Arial" w:cs="Arial"/>
          <w:sz w:val="24"/>
          <w:szCs w:val="24"/>
        </w:rPr>
        <w:t>E</w:t>
      </w:r>
      <w:r w:rsidR="00330FC6" w:rsidRPr="009D738A">
        <w:rPr>
          <w:rFonts w:ascii="Arial" w:hAnsi="Arial" w:cs="Arial"/>
          <w:sz w:val="24"/>
          <w:szCs w:val="24"/>
        </w:rPr>
        <w:t>nxerto</w:t>
      </w:r>
      <w:r w:rsidR="00195A1E">
        <w:rPr>
          <w:rFonts w:ascii="Arial" w:hAnsi="Arial" w:cs="Arial"/>
          <w:sz w:val="24"/>
          <w:szCs w:val="24"/>
        </w:rPr>
        <w:t>”</w:t>
      </w:r>
      <w:r w:rsidR="00330FC6" w:rsidRPr="009D738A">
        <w:rPr>
          <w:rFonts w:ascii="Arial" w:hAnsi="Arial" w:cs="Arial"/>
          <w:sz w:val="24"/>
          <w:szCs w:val="24"/>
        </w:rPr>
        <w:t>,</w:t>
      </w:r>
      <w:r w:rsidRPr="009D738A">
        <w:rPr>
          <w:rFonts w:ascii="Arial" w:hAnsi="Arial" w:cs="Arial"/>
          <w:sz w:val="24"/>
          <w:szCs w:val="24"/>
        </w:rPr>
        <w:t xml:space="preserve"> número este proporcional à área do ex</w:t>
      </w:r>
      <w:r w:rsidR="00561E6C" w:rsidRPr="009D738A">
        <w:rPr>
          <w:rFonts w:ascii="Arial" w:hAnsi="Arial" w:cs="Arial"/>
          <w:sz w:val="24"/>
          <w:szCs w:val="24"/>
        </w:rPr>
        <w:t xml:space="preserve">perimento. </w:t>
      </w:r>
      <w:r w:rsidR="007359E5">
        <w:rPr>
          <w:rFonts w:ascii="Arial" w:hAnsi="Arial" w:cs="Arial"/>
          <w:sz w:val="24"/>
          <w:szCs w:val="24"/>
        </w:rPr>
        <w:t>A</w:t>
      </w:r>
      <w:r w:rsidR="00330FC6" w:rsidRPr="009D738A">
        <w:rPr>
          <w:rFonts w:ascii="Arial" w:hAnsi="Arial" w:cs="Arial"/>
          <w:sz w:val="24"/>
          <w:szCs w:val="24"/>
        </w:rPr>
        <w:t xml:space="preserve">s armadilhas </w:t>
      </w:r>
      <w:r w:rsidRPr="009D738A">
        <w:rPr>
          <w:rFonts w:ascii="Arial" w:hAnsi="Arial" w:cs="Arial"/>
          <w:sz w:val="24"/>
          <w:szCs w:val="24"/>
        </w:rPr>
        <w:t xml:space="preserve">confeccionadas </w:t>
      </w:r>
      <w:r w:rsidR="007359E5">
        <w:rPr>
          <w:rFonts w:ascii="Arial" w:hAnsi="Arial" w:cs="Arial"/>
          <w:sz w:val="24"/>
          <w:szCs w:val="24"/>
        </w:rPr>
        <w:t xml:space="preserve">foram </w:t>
      </w:r>
      <w:r w:rsidR="00FB4B57">
        <w:rPr>
          <w:rFonts w:ascii="Arial" w:hAnsi="Arial" w:cs="Arial"/>
          <w:sz w:val="24"/>
          <w:szCs w:val="24"/>
        </w:rPr>
        <w:t>produzidas</w:t>
      </w:r>
      <w:r w:rsidR="007359E5">
        <w:rPr>
          <w:rFonts w:ascii="Arial" w:hAnsi="Arial" w:cs="Arial"/>
          <w:sz w:val="24"/>
          <w:szCs w:val="24"/>
        </w:rPr>
        <w:t xml:space="preserve"> </w:t>
      </w:r>
      <w:r w:rsidRPr="009D738A">
        <w:rPr>
          <w:rFonts w:ascii="Arial" w:hAnsi="Arial" w:cs="Arial"/>
          <w:sz w:val="24"/>
          <w:szCs w:val="24"/>
        </w:rPr>
        <w:t>com as respectivas variedades pesquisadas</w:t>
      </w:r>
      <w:r w:rsidR="007359E5">
        <w:rPr>
          <w:rFonts w:ascii="Arial" w:hAnsi="Arial" w:cs="Arial"/>
          <w:sz w:val="24"/>
          <w:szCs w:val="24"/>
        </w:rPr>
        <w:t xml:space="preserve"> para cada tratamento</w:t>
      </w:r>
      <w:r w:rsidR="00FB4B57">
        <w:rPr>
          <w:rFonts w:ascii="Arial" w:hAnsi="Arial" w:cs="Arial"/>
          <w:sz w:val="24"/>
          <w:szCs w:val="24"/>
        </w:rPr>
        <w:t>.</w:t>
      </w:r>
      <w:r w:rsidRPr="009D738A">
        <w:rPr>
          <w:rFonts w:ascii="Arial" w:hAnsi="Arial" w:cs="Arial"/>
          <w:sz w:val="24"/>
          <w:szCs w:val="24"/>
        </w:rPr>
        <w:t xml:space="preserve"> </w:t>
      </w:r>
    </w:p>
    <w:p w:rsidR="004B5DD5" w:rsidRPr="009D738A" w:rsidRDefault="004C78B0" w:rsidP="009D7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>Após a confecção, as</w:t>
      </w:r>
      <w:r w:rsidR="00330FC6" w:rsidRPr="009D738A">
        <w:rPr>
          <w:rFonts w:ascii="Arial" w:hAnsi="Arial" w:cs="Arial"/>
          <w:sz w:val="24"/>
          <w:szCs w:val="24"/>
        </w:rPr>
        <w:t xml:space="preserve"> </w:t>
      </w:r>
      <w:r w:rsidR="00AC51A9" w:rsidRPr="009D738A">
        <w:rPr>
          <w:rFonts w:ascii="Arial" w:hAnsi="Arial" w:cs="Arial"/>
          <w:sz w:val="24"/>
          <w:szCs w:val="24"/>
        </w:rPr>
        <w:t xml:space="preserve">armadilhas </w:t>
      </w:r>
      <w:r w:rsidRPr="009D738A">
        <w:rPr>
          <w:rFonts w:ascii="Arial" w:hAnsi="Arial" w:cs="Arial"/>
          <w:sz w:val="24"/>
          <w:szCs w:val="24"/>
        </w:rPr>
        <w:t>foram</w:t>
      </w:r>
      <w:r w:rsidR="00AC51A9" w:rsidRPr="009D738A">
        <w:rPr>
          <w:rFonts w:ascii="Arial" w:hAnsi="Arial" w:cs="Arial"/>
          <w:sz w:val="24"/>
          <w:szCs w:val="24"/>
        </w:rPr>
        <w:t xml:space="preserve"> </w:t>
      </w:r>
      <w:r w:rsidR="00CD7900" w:rsidRPr="009D738A">
        <w:rPr>
          <w:rFonts w:ascii="Arial" w:hAnsi="Arial" w:cs="Arial"/>
          <w:sz w:val="24"/>
          <w:szCs w:val="24"/>
        </w:rPr>
        <w:t xml:space="preserve">colocadas ao acaso no bananal, </w:t>
      </w:r>
      <w:r w:rsidR="00AC51A9" w:rsidRPr="009D738A">
        <w:rPr>
          <w:rFonts w:ascii="Arial" w:hAnsi="Arial" w:cs="Arial"/>
          <w:sz w:val="24"/>
          <w:szCs w:val="24"/>
        </w:rPr>
        <w:t>com a parte plana virada</w:t>
      </w:r>
      <w:r w:rsidR="00330FC6" w:rsidRPr="009D738A">
        <w:rPr>
          <w:rFonts w:ascii="Arial" w:hAnsi="Arial" w:cs="Arial"/>
          <w:sz w:val="24"/>
          <w:szCs w:val="24"/>
        </w:rPr>
        <w:t xml:space="preserve"> para baixo</w:t>
      </w:r>
      <w:r w:rsidR="00B63E22" w:rsidRPr="009D738A">
        <w:rPr>
          <w:rFonts w:ascii="Arial" w:hAnsi="Arial" w:cs="Arial"/>
          <w:sz w:val="24"/>
          <w:szCs w:val="24"/>
        </w:rPr>
        <w:t xml:space="preserve">, sempre tomando o cuidado de </w:t>
      </w:r>
      <w:r w:rsidR="00AC51A9" w:rsidRPr="009D738A">
        <w:rPr>
          <w:rFonts w:ascii="Arial" w:hAnsi="Arial" w:cs="Arial"/>
          <w:sz w:val="24"/>
          <w:szCs w:val="24"/>
        </w:rPr>
        <w:t>colocá</w:t>
      </w:r>
      <w:r w:rsidR="00B63E22" w:rsidRPr="009D738A">
        <w:rPr>
          <w:rFonts w:ascii="Arial" w:hAnsi="Arial" w:cs="Arial"/>
          <w:sz w:val="24"/>
          <w:szCs w:val="24"/>
        </w:rPr>
        <w:t xml:space="preserve">-las </w:t>
      </w:r>
      <w:r w:rsidR="00330FC6" w:rsidRPr="009D738A">
        <w:rPr>
          <w:rFonts w:ascii="Arial" w:hAnsi="Arial" w:cs="Arial"/>
          <w:sz w:val="24"/>
          <w:szCs w:val="24"/>
        </w:rPr>
        <w:t>n</w:t>
      </w:r>
      <w:r w:rsidR="00AC51A9" w:rsidRPr="009D738A">
        <w:rPr>
          <w:rFonts w:ascii="Arial" w:hAnsi="Arial" w:cs="Arial"/>
          <w:sz w:val="24"/>
          <w:szCs w:val="24"/>
        </w:rPr>
        <w:t>u</w:t>
      </w:r>
      <w:r w:rsidR="00B63E22" w:rsidRPr="009D738A">
        <w:rPr>
          <w:rFonts w:ascii="Arial" w:hAnsi="Arial" w:cs="Arial"/>
          <w:sz w:val="24"/>
          <w:szCs w:val="24"/>
        </w:rPr>
        <w:t xml:space="preserve">m </w:t>
      </w:r>
      <w:r w:rsidR="00330FC6" w:rsidRPr="009D738A">
        <w:rPr>
          <w:rFonts w:ascii="Arial" w:hAnsi="Arial" w:cs="Arial"/>
          <w:sz w:val="24"/>
          <w:szCs w:val="24"/>
        </w:rPr>
        <w:t>local mais limpo</w:t>
      </w:r>
      <w:r w:rsidR="00CD7900" w:rsidRPr="009D738A">
        <w:rPr>
          <w:rFonts w:ascii="Arial" w:hAnsi="Arial" w:cs="Arial"/>
          <w:sz w:val="24"/>
          <w:szCs w:val="24"/>
        </w:rPr>
        <w:t>,</w:t>
      </w:r>
      <w:r w:rsidR="00330FC6" w:rsidRPr="009D738A">
        <w:rPr>
          <w:rFonts w:ascii="Arial" w:hAnsi="Arial" w:cs="Arial"/>
          <w:sz w:val="24"/>
          <w:szCs w:val="24"/>
        </w:rPr>
        <w:t xml:space="preserve"> sem a presença de matéria morta entre o chão e a ar</w:t>
      </w:r>
      <w:r w:rsidR="00B76AE7" w:rsidRPr="009D738A">
        <w:rPr>
          <w:rFonts w:ascii="Arial" w:hAnsi="Arial" w:cs="Arial"/>
          <w:sz w:val="24"/>
          <w:szCs w:val="24"/>
        </w:rPr>
        <w:t>madilha, para que assim</w:t>
      </w:r>
      <w:r w:rsidR="00FB4B57">
        <w:rPr>
          <w:rFonts w:ascii="Arial" w:hAnsi="Arial" w:cs="Arial"/>
          <w:sz w:val="24"/>
          <w:szCs w:val="24"/>
        </w:rPr>
        <w:t xml:space="preserve"> facilite</w:t>
      </w:r>
      <w:r w:rsidR="00B63E22" w:rsidRPr="009D738A">
        <w:rPr>
          <w:rFonts w:ascii="Arial" w:hAnsi="Arial" w:cs="Arial"/>
          <w:sz w:val="24"/>
          <w:szCs w:val="24"/>
        </w:rPr>
        <w:t xml:space="preserve"> o acesso da broca para </w:t>
      </w:r>
      <w:r w:rsidR="00B76AE7" w:rsidRPr="009D738A">
        <w:rPr>
          <w:rFonts w:ascii="Arial" w:hAnsi="Arial" w:cs="Arial"/>
          <w:sz w:val="24"/>
          <w:szCs w:val="24"/>
        </w:rPr>
        <w:t>as armadilhas.</w:t>
      </w:r>
    </w:p>
    <w:p w:rsidR="00B76AE7" w:rsidRPr="009D738A" w:rsidRDefault="00AC51A9" w:rsidP="009D7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>O levantamento foi realizado semanalmente, sendo f</w:t>
      </w:r>
      <w:r w:rsidR="00B63E22" w:rsidRPr="009D738A">
        <w:rPr>
          <w:rFonts w:ascii="Arial" w:hAnsi="Arial" w:cs="Arial"/>
          <w:sz w:val="24"/>
          <w:szCs w:val="24"/>
        </w:rPr>
        <w:t>eita</w:t>
      </w:r>
      <w:r w:rsidR="00B76AE7" w:rsidRPr="009D738A">
        <w:rPr>
          <w:rFonts w:ascii="Arial" w:hAnsi="Arial" w:cs="Arial"/>
          <w:sz w:val="24"/>
          <w:szCs w:val="24"/>
        </w:rPr>
        <w:t xml:space="preserve"> a contagem </w:t>
      </w:r>
      <w:r w:rsidRPr="009D738A">
        <w:rPr>
          <w:rFonts w:ascii="Arial" w:hAnsi="Arial" w:cs="Arial"/>
          <w:sz w:val="24"/>
          <w:szCs w:val="24"/>
        </w:rPr>
        <w:t>d</w:t>
      </w:r>
      <w:r w:rsidR="00B76AE7" w:rsidRPr="009D738A">
        <w:rPr>
          <w:rFonts w:ascii="Arial" w:hAnsi="Arial" w:cs="Arial"/>
          <w:sz w:val="24"/>
          <w:szCs w:val="24"/>
        </w:rPr>
        <w:t xml:space="preserve">os insetos </w:t>
      </w:r>
      <w:r w:rsidRPr="009D738A">
        <w:rPr>
          <w:rFonts w:ascii="Arial" w:hAnsi="Arial" w:cs="Arial"/>
          <w:sz w:val="24"/>
          <w:szCs w:val="24"/>
        </w:rPr>
        <w:t xml:space="preserve">adultos presentes em cada armadilha </w:t>
      </w:r>
      <w:r w:rsidR="00674BBB" w:rsidRPr="009D738A">
        <w:rPr>
          <w:rFonts w:ascii="Arial" w:hAnsi="Arial" w:cs="Arial"/>
          <w:sz w:val="24"/>
          <w:szCs w:val="24"/>
        </w:rPr>
        <w:t>nas</w:t>
      </w:r>
      <w:r w:rsidRPr="009D738A">
        <w:rPr>
          <w:rFonts w:ascii="Arial" w:hAnsi="Arial" w:cs="Arial"/>
          <w:sz w:val="24"/>
          <w:szCs w:val="24"/>
        </w:rPr>
        <w:t xml:space="preserve"> variedades pesquisadas, anotando-se os dados em planilha específica, sendo que os insetos coletados eram </w:t>
      </w:r>
      <w:r w:rsidRPr="009D738A">
        <w:rPr>
          <w:rFonts w:ascii="Arial" w:hAnsi="Arial" w:cs="Arial"/>
          <w:sz w:val="24"/>
          <w:szCs w:val="24"/>
        </w:rPr>
        <w:lastRenderedPageBreak/>
        <w:t xml:space="preserve">eliminados mecanicamente. </w:t>
      </w:r>
      <w:r w:rsidR="00B76AE7" w:rsidRPr="009D738A">
        <w:rPr>
          <w:rFonts w:ascii="Arial" w:hAnsi="Arial" w:cs="Arial"/>
          <w:sz w:val="24"/>
          <w:szCs w:val="24"/>
        </w:rPr>
        <w:t>Assim que o levantamento</w:t>
      </w:r>
      <w:r w:rsidRPr="009D738A">
        <w:rPr>
          <w:rFonts w:ascii="Arial" w:hAnsi="Arial" w:cs="Arial"/>
          <w:sz w:val="24"/>
          <w:szCs w:val="24"/>
        </w:rPr>
        <w:t xml:space="preserve"> semanal era realizado, uma nova armadilha era colocada no local, sendo </w:t>
      </w:r>
      <w:r w:rsidR="00AA5CBE" w:rsidRPr="009D738A">
        <w:rPr>
          <w:rFonts w:ascii="Arial" w:hAnsi="Arial" w:cs="Arial"/>
          <w:sz w:val="24"/>
          <w:szCs w:val="24"/>
        </w:rPr>
        <w:t>a</w:t>
      </w:r>
      <w:r w:rsidR="00AA5CBE">
        <w:rPr>
          <w:rFonts w:ascii="Arial" w:hAnsi="Arial" w:cs="Arial"/>
          <w:sz w:val="24"/>
          <w:szCs w:val="24"/>
        </w:rPr>
        <w:t xml:space="preserve">s </w:t>
      </w:r>
      <w:r w:rsidR="00AA5CBE" w:rsidRPr="009D738A">
        <w:rPr>
          <w:rFonts w:ascii="Arial" w:hAnsi="Arial" w:cs="Arial"/>
          <w:sz w:val="24"/>
          <w:szCs w:val="24"/>
        </w:rPr>
        <w:t>armadilhas</w:t>
      </w:r>
      <w:r w:rsidR="00B76AE7" w:rsidRPr="009D738A">
        <w:rPr>
          <w:rFonts w:ascii="Arial" w:hAnsi="Arial" w:cs="Arial"/>
          <w:sz w:val="24"/>
          <w:szCs w:val="24"/>
        </w:rPr>
        <w:t xml:space="preserve"> velha</w:t>
      </w:r>
      <w:r w:rsidR="004C2D01">
        <w:rPr>
          <w:rFonts w:ascii="Arial" w:hAnsi="Arial" w:cs="Arial"/>
          <w:sz w:val="24"/>
          <w:szCs w:val="24"/>
        </w:rPr>
        <w:t>s</w:t>
      </w:r>
      <w:r w:rsidR="00B76AE7" w:rsidRPr="009D738A">
        <w:rPr>
          <w:rFonts w:ascii="Arial" w:hAnsi="Arial" w:cs="Arial"/>
          <w:sz w:val="24"/>
          <w:szCs w:val="24"/>
        </w:rPr>
        <w:t xml:space="preserve"> de</w:t>
      </w:r>
      <w:r w:rsidR="00EE5982">
        <w:rPr>
          <w:rFonts w:ascii="Arial" w:hAnsi="Arial" w:cs="Arial"/>
          <w:sz w:val="24"/>
          <w:szCs w:val="24"/>
        </w:rPr>
        <w:t>scartada</w:t>
      </w:r>
      <w:r w:rsidR="004C2D01">
        <w:rPr>
          <w:rFonts w:ascii="Arial" w:hAnsi="Arial" w:cs="Arial"/>
          <w:sz w:val="24"/>
          <w:szCs w:val="24"/>
        </w:rPr>
        <w:t>s</w:t>
      </w:r>
      <w:r w:rsidR="00EE5982">
        <w:rPr>
          <w:rFonts w:ascii="Arial" w:hAnsi="Arial" w:cs="Arial"/>
          <w:sz w:val="24"/>
          <w:szCs w:val="24"/>
        </w:rPr>
        <w:t xml:space="preserve"> para que </w:t>
      </w:r>
      <w:r w:rsidR="004C2D01">
        <w:rPr>
          <w:rFonts w:ascii="Arial" w:hAnsi="Arial" w:cs="Arial"/>
          <w:sz w:val="24"/>
          <w:szCs w:val="24"/>
        </w:rPr>
        <w:t>estas não atraíssem</w:t>
      </w:r>
      <w:r w:rsidR="00B76AE7" w:rsidRPr="009D738A">
        <w:rPr>
          <w:rFonts w:ascii="Arial" w:hAnsi="Arial" w:cs="Arial"/>
          <w:sz w:val="24"/>
          <w:szCs w:val="24"/>
        </w:rPr>
        <w:t xml:space="preserve"> mais insetos.</w:t>
      </w:r>
    </w:p>
    <w:p w:rsidR="00AC51A9" w:rsidRPr="009D738A" w:rsidRDefault="00AC51A9" w:rsidP="00A76008">
      <w:pPr>
        <w:pStyle w:val="Normal1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 xml:space="preserve">Para a obtenção da flutuação mensal </w:t>
      </w:r>
      <w:r w:rsidR="00AA5CBE" w:rsidRPr="009D738A">
        <w:rPr>
          <w:rFonts w:ascii="Arial" w:hAnsi="Arial" w:cs="Arial"/>
          <w:sz w:val="24"/>
          <w:szCs w:val="24"/>
        </w:rPr>
        <w:t>do inseto</w:t>
      </w:r>
      <w:r w:rsidR="00A501E0" w:rsidRPr="009D738A">
        <w:rPr>
          <w:rFonts w:ascii="Arial" w:hAnsi="Arial" w:cs="Arial"/>
          <w:sz w:val="24"/>
          <w:szCs w:val="24"/>
        </w:rPr>
        <w:t xml:space="preserve"> praga</w:t>
      </w:r>
      <w:r w:rsidRPr="009D738A">
        <w:rPr>
          <w:rFonts w:ascii="Arial" w:hAnsi="Arial" w:cs="Arial"/>
          <w:sz w:val="24"/>
          <w:szCs w:val="24"/>
        </w:rPr>
        <w:t xml:space="preserve"> bem como a verificação do</w:t>
      </w:r>
      <w:r w:rsidR="00674BBB" w:rsidRPr="009D738A">
        <w:rPr>
          <w:rFonts w:ascii="Arial" w:hAnsi="Arial" w:cs="Arial"/>
          <w:sz w:val="24"/>
          <w:szCs w:val="24"/>
        </w:rPr>
        <w:t xml:space="preserve"> número de níveis de dano econômico foi adotado o seguinte procedimento: somou-se o número médio de insetos adultos levantados em cada semana</w:t>
      </w:r>
      <w:r w:rsidR="007E627F">
        <w:rPr>
          <w:rFonts w:ascii="Arial" w:hAnsi="Arial" w:cs="Arial"/>
          <w:sz w:val="24"/>
          <w:szCs w:val="24"/>
        </w:rPr>
        <w:t xml:space="preserve"> para </w:t>
      </w:r>
      <w:r w:rsidR="004C78B0" w:rsidRPr="009D738A">
        <w:rPr>
          <w:rFonts w:ascii="Arial" w:hAnsi="Arial" w:cs="Arial"/>
          <w:sz w:val="24"/>
          <w:szCs w:val="24"/>
        </w:rPr>
        <w:t>cada variedade de banane</w:t>
      </w:r>
      <w:r w:rsidR="00CD7900" w:rsidRPr="009D738A">
        <w:rPr>
          <w:rFonts w:ascii="Arial" w:hAnsi="Arial" w:cs="Arial"/>
          <w:sz w:val="24"/>
          <w:szCs w:val="24"/>
        </w:rPr>
        <w:t>ira</w:t>
      </w:r>
      <w:r w:rsidR="00674BBB" w:rsidRPr="009D738A">
        <w:rPr>
          <w:rFonts w:ascii="Arial" w:hAnsi="Arial" w:cs="Arial"/>
          <w:sz w:val="24"/>
          <w:szCs w:val="24"/>
        </w:rPr>
        <w:t xml:space="preserve"> </w:t>
      </w:r>
      <w:r w:rsidR="00A501E0">
        <w:rPr>
          <w:rFonts w:ascii="Arial" w:hAnsi="Arial" w:cs="Arial"/>
          <w:sz w:val="24"/>
          <w:szCs w:val="24"/>
        </w:rPr>
        <w:t xml:space="preserve">e </w:t>
      </w:r>
      <w:r w:rsidR="00674BBB" w:rsidRPr="009D738A">
        <w:rPr>
          <w:rFonts w:ascii="Arial" w:hAnsi="Arial" w:cs="Arial"/>
          <w:sz w:val="24"/>
          <w:szCs w:val="24"/>
        </w:rPr>
        <w:t xml:space="preserve">dividiu-se pelo número de levantamentos realizados em cada mês. </w:t>
      </w:r>
    </w:p>
    <w:p w:rsidR="00674BBB" w:rsidRPr="009D738A" w:rsidRDefault="00674BBB" w:rsidP="00A76008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D738A">
        <w:rPr>
          <w:rFonts w:ascii="Arial" w:hAnsi="Arial" w:cs="Arial"/>
          <w:sz w:val="24"/>
          <w:szCs w:val="24"/>
        </w:rPr>
        <w:t xml:space="preserve">Para o levantamento da flutuação populacional nas diferentes estações do ano, </w:t>
      </w:r>
      <w:r w:rsidR="00763FF8" w:rsidRPr="009D738A">
        <w:rPr>
          <w:rFonts w:ascii="Arial" w:hAnsi="Arial" w:cs="Arial"/>
          <w:sz w:val="24"/>
          <w:szCs w:val="24"/>
        </w:rPr>
        <w:t>somou-se o número médio de inseto</w:t>
      </w:r>
      <w:r w:rsidR="00CD7900" w:rsidRPr="009D738A">
        <w:rPr>
          <w:rFonts w:ascii="Arial" w:hAnsi="Arial" w:cs="Arial"/>
          <w:sz w:val="24"/>
          <w:szCs w:val="24"/>
        </w:rPr>
        <w:t xml:space="preserve">s nos levantamentos realizados </w:t>
      </w:r>
      <w:r w:rsidR="00763FF8" w:rsidRPr="009D738A">
        <w:rPr>
          <w:rFonts w:ascii="Arial" w:hAnsi="Arial" w:cs="Arial"/>
          <w:sz w:val="24"/>
          <w:szCs w:val="24"/>
        </w:rPr>
        <w:t>em cada estação e o resultado dividido pelo número de levantamento</w:t>
      </w:r>
      <w:r w:rsidR="00B5660F" w:rsidRPr="009D738A">
        <w:rPr>
          <w:rFonts w:ascii="Arial" w:hAnsi="Arial" w:cs="Arial"/>
          <w:sz w:val="24"/>
          <w:szCs w:val="24"/>
        </w:rPr>
        <w:t>s</w:t>
      </w:r>
      <w:r w:rsidR="00763FF8" w:rsidRPr="009D738A">
        <w:rPr>
          <w:rFonts w:ascii="Arial" w:hAnsi="Arial" w:cs="Arial"/>
          <w:sz w:val="24"/>
          <w:szCs w:val="24"/>
        </w:rPr>
        <w:t xml:space="preserve"> realizados no período.</w:t>
      </w:r>
    </w:p>
    <w:p w:rsidR="003A77EF" w:rsidRDefault="003A77EF" w:rsidP="003A77EF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D738A" w:rsidRPr="009D738A" w:rsidRDefault="009D738A" w:rsidP="003A77EF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01E23" w:rsidRDefault="00CC1BC6" w:rsidP="00B5660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B5660F" w:rsidRDefault="00B5660F" w:rsidP="00B5660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36492" w:rsidRPr="00A01E23" w:rsidRDefault="00236492" w:rsidP="0023649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resultados obtidos podem ser visualizados nos gráficos abaixo:</w:t>
      </w:r>
    </w:p>
    <w:p w:rsidR="00236492" w:rsidRDefault="00236492" w:rsidP="006E2EB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>
        <w:rPr>
          <w:noProof/>
        </w:rPr>
        <w:drawing>
          <wp:inline distT="0" distB="0" distL="0" distR="0" wp14:anchorId="564923E6" wp14:editId="4EF310B6">
            <wp:extent cx="4381500" cy="218122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1E23" w:rsidRDefault="00A01E23" w:rsidP="001036D9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387A" w:rsidRDefault="001036D9" w:rsidP="00236492">
      <w:pPr>
        <w:pStyle w:val="Normal1"/>
        <w:spacing w:after="0" w:line="360" w:lineRule="auto"/>
        <w:jc w:val="both"/>
        <w:rPr>
          <w:ins w:id="1" w:author="mariot" w:date="2018-08-10T12:22:00Z"/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Figura </w:t>
      </w:r>
      <w:r w:rsidR="00CD7900">
        <w:rPr>
          <w:rFonts w:ascii="Arial" w:eastAsia="Arial" w:hAnsi="Arial" w:cs="Arial"/>
          <w:b/>
          <w:color w:val="000000"/>
          <w:sz w:val="24"/>
          <w:szCs w:val="24"/>
        </w:rPr>
        <w:t xml:space="preserve">1: </w:t>
      </w:r>
      <w:r w:rsidR="00CD7900">
        <w:rPr>
          <w:rFonts w:ascii="Arial" w:eastAsia="Arial" w:hAnsi="Arial" w:cs="Arial"/>
          <w:color w:val="000000"/>
          <w:sz w:val="24"/>
          <w:szCs w:val="24"/>
        </w:rPr>
        <w:t>F</w:t>
      </w:r>
      <w:r w:rsidR="00CD7900" w:rsidRPr="00CD7900">
        <w:rPr>
          <w:rFonts w:ascii="Arial" w:eastAsia="Arial" w:hAnsi="Arial" w:cs="Arial"/>
          <w:color w:val="000000"/>
          <w:sz w:val="24"/>
          <w:szCs w:val="24"/>
        </w:rPr>
        <w:t xml:space="preserve">lutuação populacional mensal da </w:t>
      </w:r>
      <w:r w:rsidR="00CD7900">
        <w:rPr>
          <w:rFonts w:ascii="Arial" w:eastAsia="Arial" w:hAnsi="Arial" w:cs="Arial"/>
          <w:color w:val="000000"/>
          <w:sz w:val="24"/>
          <w:szCs w:val="24"/>
        </w:rPr>
        <w:t>broca do rizoma nas cultivares Nanicão e E</w:t>
      </w:r>
      <w:r w:rsidR="00CD7900" w:rsidRPr="00CD7900">
        <w:rPr>
          <w:rFonts w:ascii="Arial" w:eastAsia="Arial" w:hAnsi="Arial" w:cs="Arial"/>
          <w:color w:val="000000"/>
          <w:sz w:val="24"/>
          <w:szCs w:val="24"/>
        </w:rPr>
        <w:t>nxerto</w:t>
      </w:r>
      <w:r w:rsidR="00FA387A">
        <w:rPr>
          <w:rFonts w:ascii="Arial" w:eastAsia="Arial" w:hAnsi="Arial" w:cs="Arial"/>
          <w:color w:val="000000"/>
          <w:sz w:val="24"/>
          <w:szCs w:val="24"/>
        </w:rPr>
        <w:t xml:space="preserve"> no</w:t>
      </w:r>
      <w:r w:rsidR="006E2EB1">
        <w:rPr>
          <w:rFonts w:ascii="Arial" w:eastAsia="Arial" w:hAnsi="Arial" w:cs="Arial"/>
          <w:color w:val="000000"/>
          <w:sz w:val="24"/>
          <w:szCs w:val="24"/>
        </w:rPr>
        <w:t xml:space="preserve"> período de Maio</w:t>
      </w:r>
      <w:r w:rsidR="00FA387A">
        <w:rPr>
          <w:rFonts w:ascii="Arial" w:eastAsia="Arial" w:hAnsi="Arial" w:cs="Arial"/>
          <w:color w:val="000000"/>
          <w:sz w:val="24"/>
          <w:szCs w:val="24"/>
        </w:rPr>
        <w:t xml:space="preserve"> de 2017</w:t>
      </w:r>
      <w:r w:rsidR="006E2EB1">
        <w:rPr>
          <w:rFonts w:ascii="Arial" w:eastAsia="Arial" w:hAnsi="Arial" w:cs="Arial"/>
          <w:color w:val="000000"/>
          <w:sz w:val="24"/>
          <w:szCs w:val="24"/>
        </w:rPr>
        <w:t xml:space="preserve"> a Abril d</w:t>
      </w:r>
      <w:r w:rsidR="00FA387A">
        <w:rPr>
          <w:rFonts w:ascii="Arial" w:eastAsia="Arial" w:hAnsi="Arial" w:cs="Arial"/>
          <w:color w:val="000000"/>
          <w:sz w:val="24"/>
          <w:szCs w:val="24"/>
        </w:rPr>
        <w:t>e 2018.</w:t>
      </w:r>
    </w:p>
    <w:p w:rsidR="00236492" w:rsidRDefault="00236492" w:rsidP="0023649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36492" w:rsidRDefault="00236492" w:rsidP="00236492">
      <w:pPr>
        <w:pStyle w:val="Normal1"/>
        <w:spacing w:after="0" w:line="360" w:lineRule="auto"/>
        <w:ind w:firstLine="1134"/>
        <w:jc w:val="both"/>
        <w:rPr>
          <w:ins w:id="2" w:author="mariot" w:date="2018-08-10T12:26:00Z"/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t xml:space="preserve">Na figura 1, observa-se que a variedade “Nanicão” é mais atacada do que a variedade “Enxerto”, sendo que a “Nanicão” apresentou nível de dano econômico </w:t>
      </w:r>
      <w:r>
        <w:rPr>
          <w:rFonts w:ascii="Arial" w:eastAsia="Arial" w:hAnsi="Arial" w:cs="Arial"/>
          <w:sz w:val="24"/>
          <w:szCs w:val="18"/>
        </w:rPr>
        <w:lastRenderedPageBreak/>
        <w:t>(</w:t>
      </w:r>
      <w:r w:rsidR="00AA5CBE" w:rsidRPr="004C78B0">
        <w:rPr>
          <w:rFonts w:ascii="Arial" w:eastAsia="Arial" w:hAnsi="Arial" w:cs="Arial"/>
          <w:sz w:val="24"/>
          <w:szCs w:val="18"/>
        </w:rPr>
        <w:t>três</w:t>
      </w:r>
      <w:r w:rsidRPr="004C78B0">
        <w:rPr>
          <w:rFonts w:ascii="Arial" w:eastAsia="Arial" w:hAnsi="Arial" w:cs="Arial"/>
          <w:sz w:val="24"/>
          <w:szCs w:val="18"/>
        </w:rPr>
        <w:t xml:space="preserve"> ou mais insetos</w:t>
      </w:r>
      <w:r>
        <w:rPr>
          <w:rFonts w:ascii="Arial" w:eastAsia="Arial" w:hAnsi="Arial" w:cs="Arial"/>
          <w:sz w:val="24"/>
          <w:szCs w:val="18"/>
        </w:rPr>
        <w:t>/armadilha) em todos os meses do ano, enquanto a variedade “Enxerto” apresentou nível de dano econômico ap</w:t>
      </w:r>
      <w:r w:rsidR="00AA5CBE">
        <w:rPr>
          <w:rFonts w:ascii="Arial" w:eastAsia="Arial" w:hAnsi="Arial" w:cs="Arial"/>
          <w:sz w:val="24"/>
          <w:szCs w:val="18"/>
        </w:rPr>
        <w:t>enas uma vez na época avaliada, c</w:t>
      </w:r>
      <w:r>
        <w:rPr>
          <w:rFonts w:ascii="Arial" w:eastAsia="Arial" w:hAnsi="Arial" w:cs="Arial"/>
          <w:sz w:val="24"/>
          <w:szCs w:val="18"/>
        </w:rPr>
        <w:t xml:space="preserve">orroborando com </w:t>
      </w:r>
      <w:r w:rsidRPr="00B655AD">
        <w:rPr>
          <w:rFonts w:ascii="Arial" w:eastAsia="Arial" w:hAnsi="Arial" w:cs="Arial"/>
          <w:sz w:val="24"/>
          <w:szCs w:val="18"/>
        </w:rPr>
        <w:t>Mesquita (2003),</w:t>
      </w:r>
      <w:r>
        <w:rPr>
          <w:rFonts w:ascii="Arial" w:eastAsia="Arial" w:hAnsi="Arial" w:cs="Arial"/>
          <w:sz w:val="24"/>
          <w:szCs w:val="18"/>
        </w:rPr>
        <w:t xml:space="preserve"> que recomenda uma maior intensidade no manejo desta praga na variedade Nanicão em relação </w:t>
      </w:r>
      <w:proofErr w:type="gramStart"/>
      <w:r>
        <w:rPr>
          <w:rFonts w:ascii="Arial" w:eastAsia="Arial" w:hAnsi="Arial" w:cs="Arial"/>
          <w:sz w:val="24"/>
          <w:szCs w:val="18"/>
        </w:rPr>
        <w:t>a</w:t>
      </w:r>
      <w:proofErr w:type="gramEnd"/>
      <w:r>
        <w:rPr>
          <w:rFonts w:ascii="Arial" w:eastAsia="Arial" w:hAnsi="Arial" w:cs="Arial"/>
          <w:sz w:val="24"/>
          <w:szCs w:val="18"/>
        </w:rPr>
        <w:t xml:space="preserve"> variedade Enxerto (Prata Anã).</w:t>
      </w:r>
    </w:p>
    <w:p w:rsidR="006E2EB1" w:rsidRPr="003A77EF" w:rsidRDefault="006E2EB1" w:rsidP="0023649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</w:p>
    <w:p w:rsidR="002E6823" w:rsidRDefault="006E2EB1" w:rsidP="006E2EB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0EFE2B" wp14:editId="653972AA">
            <wp:extent cx="3724275" cy="22479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E2EB1" w:rsidRPr="009D738A" w:rsidRDefault="006E2EB1" w:rsidP="006E2EB1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</w:t>
      </w:r>
      <w:r w:rsidRPr="009D738A">
        <w:rPr>
          <w:rFonts w:ascii="Arial" w:eastAsia="Arial" w:hAnsi="Arial" w:cs="Arial"/>
          <w:b/>
          <w:sz w:val="24"/>
          <w:szCs w:val="24"/>
        </w:rPr>
        <w:t xml:space="preserve"> 2: </w:t>
      </w:r>
      <w:r w:rsidRPr="009D738A">
        <w:rPr>
          <w:rFonts w:ascii="Arial" w:eastAsia="Arial" w:hAnsi="Arial" w:cs="Arial"/>
          <w:sz w:val="24"/>
          <w:szCs w:val="24"/>
        </w:rPr>
        <w:t>Flutuação populacional da broca do rizoma em diferentes estações do ano nas cultivares Nanicão e Enxerto.</w:t>
      </w:r>
    </w:p>
    <w:p w:rsidR="006E2EB1" w:rsidRDefault="006E2EB1" w:rsidP="006E2E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E6823" w:rsidRDefault="002E6823" w:rsidP="002E682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t>Ao analisar os dados na figura 2 para as avaliações nas diferentes estações do ano, percebe-se que no inverno apresentou o menor índice de infestação do inseto adulto nas duas variedades pesquisadas, ocorrendo um aumento desta praga à medida que as temperaturas aumentam, atingindo o máximo da sua presença no verão. Também se percebe que a variedade “Enxerto” não apresentou nenhum nível de dano econômico nas diferentes estações do ano, diferente</w:t>
      </w:r>
      <w:r w:rsidR="00F61643">
        <w:rPr>
          <w:rFonts w:ascii="Arial" w:eastAsia="Arial" w:hAnsi="Arial" w:cs="Arial"/>
          <w:sz w:val="24"/>
          <w:szCs w:val="18"/>
        </w:rPr>
        <w:t>mente</w:t>
      </w:r>
      <w:r>
        <w:rPr>
          <w:rFonts w:ascii="Arial" w:eastAsia="Arial" w:hAnsi="Arial" w:cs="Arial"/>
          <w:sz w:val="24"/>
          <w:szCs w:val="18"/>
        </w:rPr>
        <w:t xml:space="preserve"> da cultivar </w:t>
      </w:r>
      <w:r w:rsidR="00F61643">
        <w:rPr>
          <w:rFonts w:ascii="Arial" w:eastAsia="Arial" w:hAnsi="Arial" w:cs="Arial"/>
          <w:sz w:val="24"/>
          <w:szCs w:val="18"/>
        </w:rPr>
        <w:t>“</w:t>
      </w:r>
      <w:r>
        <w:rPr>
          <w:rFonts w:ascii="Arial" w:eastAsia="Arial" w:hAnsi="Arial" w:cs="Arial"/>
          <w:sz w:val="24"/>
          <w:szCs w:val="18"/>
        </w:rPr>
        <w:t>Nanicão</w:t>
      </w:r>
      <w:r w:rsidR="00F61643">
        <w:rPr>
          <w:rFonts w:ascii="Arial" w:eastAsia="Arial" w:hAnsi="Arial" w:cs="Arial"/>
          <w:sz w:val="24"/>
          <w:szCs w:val="18"/>
        </w:rPr>
        <w:t>”</w:t>
      </w:r>
      <w:r>
        <w:rPr>
          <w:rFonts w:ascii="Arial" w:eastAsia="Arial" w:hAnsi="Arial" w:cs="Arial"/>
          <w:sz w:val="24"/>
          <w:szCs w:val="18"/>
        </w:rPr>
        <w:t xml:space="preserve"> que apresentou nível de dano econômico em todas as estações. </w:t>
      </w:r>
    </w:p>
    <w:p w:rsidR="006E2EB1" w:rsidRDefault="006E2EB1" w:rsidP="002E6823">
      <w:pPr>
        <w:pStyle w:val="Normal1"/>
        <w:spacing w:after="0" w:line="360" w:lineRule="auto"/>
        <w:ind w:firstLine="1134"/>
        <w:jc w:val="both"/>
        <w:rPr>
          <w:ins w:id="3" w:author="mariot" w:date="2018-08-10T12:33:00Z"/>
          <w:rFonts w:ascii="Arial" w:hAnsi="Arial" w:cs="Arial"/>
          <w:sz w:val="24"/>
          <w:szCs w:val="24"/>
        </w:rPr>
      </w:pPr>
      <w:r w:rsidRPr="006E2EB1">
        <w:rPr>
          <w:rFonts w:ascii="Arial" w:hAnsi="Arial" w:cs="Arial"/>
          <w:sz w:val="24"/>
          <w:szCs w:val="24"/>
        </w:rPr>
        <w:t>Os resultados obtidos permitiram mostrar a flutuação populacional mensal deste inseto praga nas variedades de bananeiras pesquisadas, bem como o número de nível de danos econômico atingidos e, por fim, a flutuação popula</w:t>
      </w:r>
      <w:r w:rsidR="00AA5CBE">
        <w:rPr>
          <w:rFonts w:ascii="Arial" w:hAnsi="Arial" w:cs="Arial"/>
          <w:sz w:val="24"/>
          <w:szCs w:val="24"/>
        </w:rPr>
        <w:t>cional deste mesmo inseto praga</w:t>
      </w:r>
      <w:bookmarkStart w:id="4" w:name="_GoBack"/>
      <w:bookmarkEnd w:id="4"/>
      <w:r w:rsidRPr="006E2EB1">
        <w:rPr>
          <w:rFonts w:ascii="Arial" w:hAnsi="Arial" w:cs="Arial"/>
          <w:sz w:val="24"/>
          <w:szCs w:val="24"/>
        </w:rPr>
        <w:t xml:space="preserve"> nas diferentes estações do ano.</w:t>
      </w:r>
    </w:p>
    <w:p w:rsidR="006E2EB1" w:rsidRPr="00467F6B" w:rsidRDefault="006E2EB1" w:rsidP="002E682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</w:p>
    <w:p w:rsidR="009D738A" w:rsidRDefault="009D738A" w:rsidP="006E2E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E2EB1" w:rsidRDefault="006E2EB1" w:rsidP="006E2E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Default="00CC1BC6" w:rsidP="00925578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CONCLUSÕES</w:t>
      </w:r>
    </w:p>
    <w:p w:rsidR="00CB3234" w:rsidRDefault="00CB3234" w:rsidP="00761F54">
      <w:pPr>
        <w:pStyle w:val="Normal1"/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96346" w:rsidRDefault="00296346" w:rsidP="009D738A">
      <w:pPr>
        <w:pStyle w:val="Normal1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variedade 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Nanicão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apresentou maior infestação quando comparada a variedade 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Enxerto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296346" w:rsidRDefault="00296346" w:rsidP="009D738A">
      <w:pPr>
        <w:pStyle w:val="Normal1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variedade 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Nanicão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apresentou </w:t>
      </w:r>
      <w:r w:rsidR="00443AC3">
        <w:rPr>
          <w:rFonts w:ascii="Arial" w:eastAsia="Arial" w:hAnsi="Arial" w:cs="Arial"/>
          <w:color w:val="000000"/>
          <w:sz w:val="24"/>
          <w:szCs w:val="24"/>
        </w:rPr>
        <w:t>NDE em todo</w:t>
      </w:r>
      <w:r w:rsidR="00761F54">
        <w:rPr>
          <w:rFonts w:ascii="Arial" w:eastAsia="Arial" w:hAnsi="Arial" w:cs="Arial"/>
          <w:color w:val="000000"/>
          <w:sz w:val="24"/>
          <w:szCs w:val="24"/>
        </w:rPr>
        <w:t xml:space="preserve">s os meses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estações do ano, enquanto a variedade 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Enxerto</w:t>
      </w:r>
      <w:r w:rsidR="00F61643"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apresentou NDE apenas no mês de fevereiro e em nenhuma estação do ano</w:t>
      </w:r>
      <w:r w:rsidR="00443AC3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296346" w:rsidRDefault="00B655AD" w:rsidP="009D738A">
      <w:pPr>
        <w:pStyle w:val="Normal1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estação do ano com maior infestação da praga em</w:t>
      </w:r>
      <w:r w:rsidR="00761F54">
        <w:rPr>
          <w:rFonts w:ascii="Arial" w:eastAsia="Arial" w:hAnsi="Arial" w:cs="Arial"/>
          <w:color w:val="000000"/>
          <w:sz w:val="24"/>
          <w:szCs w:val="24"/>
        </w:rPr>
        <w:t xml:space="preserve"> ambas </w:t>
      </w:r>
      <w:r w:rsidR="00443AC3">
        <w:rPr>
          <w:rFonts w:ascii="Arial" w:eastAsia="Arial" w:hAnsi="Arial" w:cs="Arial"/>
          <w:color w:val="000000"/>
          <w:sz w:val="24"/>
          <w:szCs w:val="24"/>
        </w:rPr>
        <w:t xml:space="preserve">variedades foi </w:t>
      </w:r>
      <w:r w:rsidR="00F61643">
        <w:rPr>
          <w:rFonts w:ascii="Arial" w:eastAsia="Arial" w:hAnsi="Arial" w:cs="Arial"/>
          <w:color w:val="000000"/>
          <w:sz w:val="24"/>
          <w:szCs w:val="24"/>
        </w:rPr>
        <w:t>n</w:t>
      </w:r>
      <w:r w:rsidR="00443AC3">
        <w:rPr>
          <w:rFonts w:ascii="Arial" w:eastAsia="Arial" w:hAnsi="Arial" w:cs="Arial"/>
          <w:color w:val="000000"/>
          <w:sz w:val="24"/>
          <w:szCs w:val="24"/>
        </w:rPr>
        <w:t>o Verão;</w:t>
      </w:r>
    </w:p>
    <w:p w:rsidR="00761F54" w:rsidRDefault="00761F54" w:rsidP="009D738A">
      <w:pPr>
        <w:pStyle w:val="Normal1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Baseando-se nos dados obtidos, pode-se adotar uma estratégia mais adequada para controle desta praga nas condições de Camboriú, Santa Catarina.</w:t>
      </w:r>
    </w:p>
    <w:p w:rsidR="00761F54" w:rsidRDefault="00761F54" w:rsidP="009D738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B3234" w:rsidRPr="00CB3234" w:rsidRDefault="00CB3234" w:rsidP="00CB323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B5DD5" w:rsidRDefault="00CC1BC6" w:rsidP="00761F5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A76008" w:rsidRPr="00761F54" w:rsidRDefault="00A76008" w:rsidP="00761F5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76008" w:rsidRPr="00761F54" w:rsidRDefault="00A76008" w:rsidP="00761F5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61F54">
        <w:rPr>
          <w:rFonts w:ascii="Arial" w:hAnsi="Arial" w:cs="Arial"/>
          <w:sz w:val="24"/>
          <w:szCs w:val="24"/>
        </w:rPr>
        <w:t xml:space="preserve">BATISTA FILHO, A.; TAKADA, H. M.; CARVALHO, A. G. Brocas da bananeira. In: REUNIÃO ITINERANTE DE FITOSSANIDADE DO INSTITUTO BIOLÓGICO – BANANA, </w:t>
      </w:r>
      <w:proofErr w:type="gramStart"/>
      <w:r w:rsidRPr="00761F54">
        <w:rPr>
          <w:rFonts w:ascii="Arial" w:hAnsi="Arial" w:cs="Arial"/>
          <w:sz w:val="24"/>
          <w:szCs w:val="24"/>
        </w:rPr>
        <w:t>6</w:t>
      </w:r>
      <w:proofErr w:type="gramEnd"/>
      <w:r w:rsidRPr="00761F54">
        <w:rPr>
          <w:rFonts w:ascii="Arial" w:hAnsi="Arial" w:cs="Arial"/>
          <w:sz w:val="24"/>
          <w:szCs w:val="24"/>
        </w:rPr>
        <w:t xml:space="preserve">.; 2002, São Bento do Sapucaí – SP. 2002. Anais... São Paulo: Instituto Biológico, 2002. p.1-16. </w:t>
      </w:r>
    </w:p>
    <w:p w:rsidR="00A76008" w:rsidRPr="00761F54" w:rsidRDefault="00A76008" w:rsidP="00761F5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61F54">
        <w:rPr>
          <w:rFonts w:ascii="Arial" w:hAnsi="Arial" w:cs="Arial"/>
          <w:sz w:val="24"/>
          <w:szCs w:val="24"/>
        </w:rPr>
        <w:t xml:space="preserve">GOLD, C. S.; PINESE, B.; PEÑA, J. E. </w:t>
      </w:r>
      <w:proofErr w:type="spellStart"/>
      <w:r w:rsidRPr="00761F54">
        <w:rPr>
          <w:rFonts w:ascii="Arial" w:hAnsi="Arial" w:cs="Arial"/>
          <w:sz w:val="24"/>
          <w:szCs w:val="24"/>
        </w:rPr>
        <w:t>Pests</w:t>
      </w:r>
      <w:proofErr w:type="spellEnd"/>
      <w:r w:rsidRPr="00761F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F54">
        <w:rPr>
          <w:rFonts w:ascii="Arial" w:hAnsi="Arial" w:cs="Arial"/>
          <w:sz w:val="24"/>
          <w:szCs w:val="24"/>
        </w:rPr>
        <w:t>of</w:t>
      </w:r>
      <w:proofErr w:type="spellEnd"/>
      <w:r w:rsidRPr="00761F54">
        <w:rPr>
          <w:rFonts w:ascii="Arial" w:hAnsi="Arial" w:cs="Arial"/>
          <w:sz w:val="24"/>
          <w:szCs w:val="24"/>
        </w:rPr>
        <w:t xml:space="preserve"> Banana. </w:t>
      </w:r>
      <w:r w:rsidRPr="00761F54">
        <w:rPr>
          <w:rFonts w:ascii="Arial" w:hAnsi="Arial" w:cs="Arial"/>
          <w:sz w:val="24"/>
          <w:szCs w:val="24"/>
          <w:lang w:val="en-US"/>
        </w:rPr>
        <w:t xml:space="preserve">In: PEÑA, J. E. (Ed.) Tropical fruit pests and pollinators: biology, economic importance, natural enemies and control. </w:t>
      </w:r>
      <w:r w:rsidRPr="00761F54">
        <w:rPr>
          <w:rFonts w:ascii="Arial" w:hAnsi="Arial" w:cs="Arial"/>
          <w:sz w:val="24"/>
          <w:szCs w:val="24"/>
        </w:rPr>
        <w:t xml:space="preserve">Florida: </w:t>
      </w:r>
      <w:proofErr w:type="spellStart"/>
      <w:r w:rsidRPr="00761F54">
        <w:rPr>
          <w:rFonts w:ascii="Arial" w:hAnsi="Arial" w:cs="Arial"/>
          <w:sz w:val="24"/>
          <w:szCs w:val="24"/>
        </w:rPr>
        <w:t>Cabi</w:t>
      </w:r>
      <w:proofErr w:type="spellEnd"/>
      <w:r w:rsidRPr="00761F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F54">
        <w:rPr>
          <w:rFonts w:ascii="Arial" w:hAnsi="Arial" w:cs="Arial"/>
          <w:sz w:val="24"/>
          <w:szCs w:val="24"/>
        </w:rPr>
        <w:t>Publishing</w:t>
      </w:r>
      <w:proofErr w:type="spellEnd"/>
      <w:r w:rsidRPr="00761F54">
        <w:rPr>
          <w:rFonts w:ascii="Arial" w:hAnsi="Arial" w:cs="Arial"/>
          <w:sz w:val="24"/>
          <w:szCs w:val="24"/>
        </w:rPr>
        <w:t xml:space="preserve">, 2002. Cap.2, p.13-32. </w:t>
      </w:r>
    </w:p>
    <w:p w:rsidR="00A76008" w:rsidRPr="00761F54" w:rsidRDefault="00A76008" w:rsidP="00761F5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61F54">
        <w:rPr>
          <w:rFonts w:ascii="Arial" w:hAnsi="Arial" w:cs="Arial"/>
          <w:sz w:val="24"/>
          <w:szCs w:val="24"/>
        </w:rPr>
        <w:t>MESQUITA, A. L. M. Importância e método de controle do “Moleque” ou Broca-do-Rizoma-da Bananeira. 2003. Disponível em: &lt;https://www.infoteca.cnptia.embrapa.br/bitstream/doc/425644/1/Ci017.pdf&gt;. Acesso em: 08 ago. 2018.</w:t>
      </w:r>
    </w:p>
    <w:p w:rsidR="00A76008" w:rsidRPr="00761F54" w:rsidRDefault="00A76008" w:rsidP="00761F5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61F54">
        <w:rPr>
          <w:rFonts w:ascii="Arial" w:hAnsi="Arial" w:cs="Arial"/>
          <w:sz w:val="24"/>
          <w:szCs w:val="24"/>
        </w:rPr>
        <w:t xml:space="preserve">SUPLICY FILHO, N.; SAMPAIO, A. S. Pragas da bananeira. Biológico, São Paulo, v.48, n.7, p.169-182, 1982. </w:t>
      </w:r>
    </w:p>
    <w:sectPr w:rsidR="00A76008" w:rsidRPr="00761F54" w:rsidSect="009C0C54">
      <w:headerReference w:type="default" r:id="rId10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3B" w:rsidRDefault="0025073B" w:rsidP="003A5676">
      <w:pPr>
        <w:spacing w:after="0" w:line="240" w:lineRule="auto"/>
      </w:pPr>
      <w:r>
        <w:separator/>
      </w:r>
    </w:p>
  </w:endnote>
  <w:endnote w:type="continuationSeparator" w:id="0">
    <w:p w:rsidR="0025073B" w:rsidRDefault="0025073B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3B" w:rsidRDefault="0025073B" w:rsidP="003A5676">
      <w:pPr>
        <w:spacing w:after="0" w:line="240" w:lineRule="auto"/>
      </w:pPr>
      <w:r>
        <w:separator/>
      </w:r>
    </w:p>
  </w:footnote>
  <w:footnote w:type="continuationSeparator" w:id="0">
    <w:p w:rsidR="0025073B" w:rsidRDefault="0025073B" w:rsidP="003A5676">
      <w:pPr>
        <w:spacing w:after="0" w:line="240" w:lineRule="auto"/>
      </w:pPr>
      <w:r>
        <w:continuationSeparator/>
      </w:r>
    </w:p>
  </w:footnote>
  <w:footnote w:id="1">
    <w:p w:rsidR="00925578" w:rsidRPr="007B22B3" w:rsidRDefault="00CC1BC6" w:rsidP="009255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7B22B3">
        <w:rPr>
          <w:rFonts w:ascii="Arial" w:hAnsi="Arial" w:cs="Arial"/>
          <w:sz w:val="18"/>
          <w:szCs w:val="18"/>
          <w:vertAlign w:val="superscript"/>
        </w:rPr>
        <w:footnoteRef/>
      </w:r>
      <w:r w:rsidR="00424F6C" w:rsidRPr="007B22B3">
        <w:rPr>
          <w:rFonts w:ascii="Arial" w:hAnsi="Arial" w:cs="Arial"/>
          <w:color w:val="000000"/>
          <w:sz w:val="18"/>
          <w:szCs w:val="18"/>
        </w:rPr>
        <w:t>Estudante do Curso T</w:t>
      </w:r>
      <w:r w:rsidR="0049716E" w:rsidRPr="007B22B3">
        <w:rPr>
          <w:rFonts w:ascii="Arial" w:hAnsi="Arial" w:cs="Arial"/>
          <w:color w:val="000000"/>
          <w:sz w:val="18"/>
          <w:szCs w:val="18"/>
        </w:rPr>
        <w:t xml:space="preserve">écnico </w:t>
      </w:r>
      <w:r w:rsidR="00424F6C" w:rsidRPr="007B22B3">
        <w:rPr>
          <w:rFonts w:ascii="Arial" w:hAnsi="Arial" w:cs="Arial"/>
          <w:color w:val="000000"/>
          <w:sz w:val="18"/>
          <w:szCs w:val="18"/>
        </w:rPr>
        <w:t>em A</w:t>
      </w:r>
      <w:r w:rsidR="00944BF2" w:rsidRPr="007B22B3">
        <w:rPr>
          <w:rFonts w:ascii="Arial" w:hAnsi="Arial" w:cs="Arial"/>
          <w:color w:val="000000"/>
          <w:sz w:val="18"/>
          <w:szCs w:val="18"/>
        </w:rPr>
        <w:t xml:space="preserve">gropecuária </w:t>
      </w:r>
      <w:r w:rsidR="00424F6C" w:rsidRPr="007B22B3">
        <w:rPr>
          <w:rFonts w:ascii="Arial" w:hAnsi="Arial" w:cs="Arial"/>
          <w:color w:val="000000"/>
          <w:sz w:val="18"/>
          <w:szCs w:val="18"/>
        </w:rPr>
        <w:t>Integrado ao Ensino M</w:t>
      </w:r>
      <w:r w:rsidR="0049716E" w:rsidRPr="007B22B3">
        <w:rPr>
          <w:rFonts w:ascii="Arial" w:hAnsi="Arial" w:cs="Arial"/>
          <w:color w:val="000000"/>
          <w:sz w:val="18"/>
          <w:szCs w:val="18"/>
        </w:rPr>
        <w:t>édio</w:t>
      </w:r>
      <w:r w:rsidR="00424F6C" w:rsidRPr="007B22B3">
        <w:rPr>
          <w:rFonts w:ascii="Arial" w:hAnsi="Arial" w:cs="Arial"/>
          <w:color w:val="000000"/>
          <w:sz w:val="18"/>
          <w:szCs w:val="18"/>
        </w:rPr>
        <w:t xml:space="preserve">, IFC – </w:t>
      </w:r>
      <w:r w:rsidR="00944BF2" w:rsidRPr="007B22B3">
        <w:rPr>
          <w:rFonts w:ascii="Arial" w:hAnsi="Arial" w:cs="Arial"/>
          <w:color w:val="000000"/>
          <w:sz w:val="18"/>
          <w:szCs w:val="18"/>
        </w:rPr>
        <w:t>Camboriú, arthurpedrosteil@gmail.com</w:t>
      </w:r>
      <w:r w:rsidR="0049716E" w:rsidRPr="007B22B3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A5676" w:rsidRPr="007B22B3" w:rsidRDefault="007B22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  <w:vertAlign w:val="superscript"/>
        </w:rPr>
      </w:pPr>
      <w:r w:rsidRPr="007B22B3"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 w:rsidR="00424F6C" w:rsidRPr="007B22B3">
        <w:rPr>
          <w:rFonts w:ascii="Arial" w:hAnsi="Arial" w:cs="Arial"/>
          <w:color w:val="000000"/>
          <w:sz w:val="18"/>
          <w:szCs w:val="18"/>
        </w:rPr>
        <w:t>Estudante do Curso Técnico em Agropecuária Integrado ao Ensino Médio, IFC – Camboriú</w:t>
      </w:r>
      <w:r w:rsidR="00925578" w:rsidRPr="007B22B3">
        <w:rPr>
          <w:rFonts w:ascii="Arial" w:hAnsi="Arial" w:cs="Arial"/>
          <w:color w:val="000000"/>
          <w:sz w:val="18"/>
          <w:szCs w:val="18"/>
        </w:rPr>
        <w:t>, lailaluanyrosa15@gmail.com</w:t>
      </w:r>
    </w:p>
  </w:footnote>
  <w:footnote w:id="2">
    <w:p w:rsidR="003A5676" w:rsidRPr="007B22B3" w:rsidRDefault="007B22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7B22B3"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 w:rsidR="00424F6C" w:rsidRPr="007B22B3">
        <w:rPr>
          <w:rFonts w:ascii="Arial" w:hAnsi="Arial" w:cs="Arial"/>
          <w:color w:val="000000"/>
          <w:sz w:val="18"/>
          <w:szCs w:val="18"/>
        </w:rPr>
        <w:t>Estudante do Curso Técnico em Agropecuária Integrado ao Ensino Médio, IFC – Camboriú</w:t>
      </w:r>
      <w:r w:rsidR="00944BF2" w:rsidRPr="007B22B3">
        <w:rPr>
          <w:rFonts w:ascii="Arial" w:hAnsi="Arial" w:cs="Arial"/>
          <w:color w:val="000000"/>
          <w:sz w:val="18"/>
          <w:szCs w:val="18"/>
        </w:rPr>
        <w:t>, luancesarrosa2001@gmail.com</w:t>
      </w:r>
    </w:p>
    <w:p w:rsidR="007B22B3" w:rsidRPr="007B22B3" w:rsidRDefault="007B22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7B22B3">
        <w:rPr>
          <w:rFonts w:ascii="Arial" w:hAnsi="Arial" w:cs="Arial"/>
          <w:color w:val="000000"/>
          <w:sz w:val="18"/>
          <w:szCs w:val="18"/>
          <w:vertAlign w:val="superscript"/>
        </w:rPr>
        <w:t>4</w:t>
      </w:r>
      <w:r w:rsidRPr="007B22B3">
        <w:rPr>
          <w:rFonts w:ascii="Arial" w:hAnsi="Arial" w:cs="Arial"/>
          <w:color w:val="000000"/>
          <w:sz w:val="18"/>
          <w:szCs w:val="18"/>
        </w:rPr>
        <w:t>Professor Orientador IFC – Camboriú, edson.mariot@ifc.edu.br</w:t>
      </w:r>
    </w:p>
  </w:footnote>
  <w:footnote w:id="3">
    <w:p w:rsidR="003A5676" w:rsidRDefault="003A567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4">
    <w:p w:rsidR="007B22B3" w:rsidRPr="00944BF2" w:rsidRDefault="007B22B3" w:rsidP="007B22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vertAlign w:val="superscrip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8222114"/>
    <w:multiLevelType w:val="hybridMultilevel"/>
    <w:tmpl w:val="8A205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65C3"/>
    <w:multiLevelType w:val="hybridMultilevel"/>
    <w:tmpl w:val="49D84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032A1"/>
    <w:multiLevelType w:val="hybridMultilevel"/>
    <w:tmpl w:val="1A9AF9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3B4AC0"/>
    <w:multiLevelType w:val="hybridMultilevel"/>
    <w:tmpl w:val="D29434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7E160E"/>
    <w:multiLevelType w:val="hybridMultilevel"/>
    <w:tmpl w:val="A3100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CB09B1"/>
    <w:multiLevelType w:val="hybridMultilevel"/>
    <w:tmpl w:val="F49A4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36504"/>
    <w:multiLevelType w:val="hybridMultilevel"/>
    <w:tmpl w:val="535ED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">
    <w15:presenceInfo w15:providerId="None" w15:userId="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12AB3"/>
    <w:rsid w:val="00051DB1"/>
    <w:rsid w:val="000C5AB8"/>
    <w:rsid w:val="001036D9"/>
    <w:rsid w:val="001112A6"/>
    <w:rsid w:val="0011793A"/>
    <w:rsid w:val="00154A64"/>
    <w:rsid w:val="00187F9B"/>
    <w:rsid w:val="00195A1E"/>
    <w:rsid w:val="00196946"/>
    <w:rsid w:val="001A52FE"/>
    <w:rsid w:val="001C6D53"/>
    <w:rsid w:val="001D7985"/>
    <w:rsid w:val="00204399"/>
    <w:rsid w:val="00212EE7"/>
    <w:rsid w:val="00226071"/>
    <w:rsid w:val="00236492"/>
    <w:rsid w:val="0025073B"/>
    <w:rsid w:val="00296346"/>
    <w:rsid w:val="002B3E8D"/>
    <w:rsid w:val="002D3B5D"/>
    <w:rsid w:val="002D78AD"/>
    <w:rsid w:val="002E6823"/>
    <w:rsid w:val="00330FC6"/>
    <w:rsid w:val="003374D1"/>
    <w:rsid w:val="003A012F"/>
    <w:rsid w:val="003A5676"/>
    <w:rsid w:val="003A77EF"/>
    <w:rsid w:val="003E1B9D"/>
    <w:rsid w:val="00424F6C"/>
    <w:rsid w:val="00437D4C"/>
    <w:rsid w:val="00443AC3"/>
    <w:rsid w:val="004553E0"/>
    <w:rsid w:val="00457CB6"/>
    <w:rsid w:val="00467F6B"/>
    <w:rsid w:val="00474881"/>
    <w:rsid w:val="0049716E"/>
    <w:rsid w:val="004B5DD5"/>
    <w:rsid w:val="004C2D01"/>
    <w:rsid w:val="004C78B0"/>
    <w:rsid w:val="004D5475"/>
    <w:rsid w:val="005272C9"/>
    <w:rsid w:val="00527E51"/>
    <w:rsid w:val="00561E6C"/>
    <w:rsid w:val="00570FED"/>
    <w:rsid w:val="0058462B"/>
    <w:rsid w:val="00597DF7"/>
    <w:rsid w:val="005A1C2F"/>
    <w:rsid w:val="005B187A"/>
    <w:rsid w:val="005F4E26"/>
    <w:rsid w:val="00631076"/>
    <w:rsid w:val="00674BBB"/>
    <w:rsid w:val="006A67AB"/>
    <w:rsid w:val="006B04E1"/>
    <w:rsid w:val="006C1284"/>
    <w:rsid w:val="006C6865"/>
    <w:rsid w:val="006E2EB1"/>
    <w:rsid w:val="007300C1"/>
    <w:rsid w:val="007359E5"/>
    <w:rsid w:val="007441DA"/>
    <w:rsid w:val="00761F54"/>
    <w:rsid w:val="00763FF8"/>
    <w:rsid w:val="00764931"/>
    <w:rsid w:val="007B22B3"/>
    <w:rsid w:val="007E627F"/>
    <w:rsid w:val="00890514"/>
    <w:rsid w:val="008A29EB"/>
    <w:rsid w:val="008A76C6"/>
    <w:rsid w:val="008B0FFA"/>
    <w:rsid w:val="008B7873"/>
    <w:rsid w:val="008C3E97"/>
    <w:rsid w:val="008E1C8C"/>
    <w:rsid w:val="00925578"/>
    <w:rsid w:val="00944BF2"/>
    <w:rsid w:val="00956CEC"/>
    <w:rsid w:val="009A56FC"/>
    <w:rsid w:val="009C0C54"/>
    <w:rsid w:val="009D738A"/>
    <w:rsid w:val="00A01E23"/>
    <w:rsid w:val="00A36523"/>
    <w:rsid w:val="00A501E0"/>
    <w:rsid w:val="00A57302"/>
    <w:rsid w:val="00A7549B"/>
    <w:rsid w:val="00A76008"/>
    <w:rsid w:val="00AA5CBE"/>
    <w:rsid w:val="00AB6D26"/>
    <w:rsid w:val="00AC51A9"/>
    <w:rsid w:val="00AE3EDD"/>
    <w:rsid w:val="00AE5073"/>
    <w:rsid w:val="00B0336B"/>
    <w:rsid w:val="00B5351C"/>
    <w:rsid w:val="00B55EF6"/>
    <w:rsid w:val="00B5660F"/>
    <w:rsid w:val="00B63E22"/>
    <w:rsid w:val="00B655AD"/>
    <w:rsid w:val="00B76AE7"/>
    <w:rsid w:val="00B80F8A"/>
    <w:rsid w:val="00BC3B1D"/>
    <w:rsid w:val="00BF4B5C"/>
    <w:rsid w:val="00C54A04"/>
    <w:rsid w:val="00C713C3"/>
    <w:rsid w:val="00CB3234"/>
    <w:rsid w:val="00CC1BC6"/>
    <w:rsid w:val="00CD6802"/>
    <w:rsid w:val="00CD7900"/>
    <w:rsid w:val="00CF3F8F"/>
    <w:rsid w:val="00D33273"/>
    <w:rsid w:val="00D62A9E"/>
    <w:rsid w:val="00DD518C"/>
    <w:rsid w:val="00DF0DAC"/>
    <w:rsid w:val="00E875BA"/>
    <w:rsid w:val="00E93CA4"/>
    <w:rsid w:val="00EE5982"/>
    <w:rsid w:val="00F41EA0"/>
    <w:rsid w:val="00F61643"/>
    <w:rsid w:val="00FA387A"/>
    <w:rsid w:val="00FB4B57"/>
    <w:rsid w:val="00FB714F"/>
    <w:rsid w:val="00FD530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1C6D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77EF"/>
    <w:rPr>
      <w:color w:val="0000FF" w:themeColor="hyperlink"/>
      <w:u w:val="single"/>
    </w:rPr>
  </w:style>
  <w:style w:type="character" w:customStyle="1" w:styleId="css1compat">
    <w:name w:val="css1compat"/>
    <w:basedOn w:val="Fontepargpadro"/>
    <w:rsid w:val="00012AB3"/>
  </w:style>
  <w:style w:type="paragraph" w:styleId="Reviso">
    <w:name w:val="Revision"/>
    <w:hidden/>
    <w:uiPriority w:val="99"/>
    <w:semiHidden/>
    <w:rsid w:val="008B0F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1C6D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77EF"/>
    <w:rPr>
      <w:color w:val="0000FF" w:themeColor="hyperlink"/>
      <w:u w:val="single"/>
    </w:rPr>
  </w:style>
  <w:style w:type="character" w:customStyle="1" w:styleId="css1compat">
    <w:name w:val="css1compat"/>
    <w:basedOn w:val="Fontepargpadro"/>
    <w:rsid w:val="00012AB3"/>
  </w:style>
  <w:style w:type="paragraph" w:styleId="Reviso">
    <w:name w:val="Revision"/>
    <w:hidden/>
    <w:uiPriority w:val="99"/>
    <w:semiHidden/>
    <w:rsid w:val="008B0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ot\Desktop\monitbroca\gr&#225;fic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ot\Desktop\monitbroca\gr&#225;fic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266008735472364E-2"/>
          <c:y val="8.2687338501291993E-2"/>
          <c:w val="0.62992468551795711"/>
          <c:h val="0.63517141752629758"/>
        </c:manualLayout>
      </c:layout>
      <c:lineChart>
        <c:grouping val="standard"/>
        <c:varyColors val="0"/>
        <c:ser>
          <c:idx val="0"/>
          <c:order val="0"/>
          <c:tx>
            <c:strRef>
              <c:f>Plan1!$B$1:$B$2</c:f>
              <c:strCache>
                <c:ptCount val="1"/>
                <c:pt idx="0">
                  <c:v>N º DE INSETOS NANICÃO</c:v>
                </c:pt>
              </c:strCache>
            </c:strRef>
          </c:tx>
          <c:cat>
            <c:strRef>
              <c:f>Plan1!$A$3:$A$14</c:f>
              <c:strCache>
                <c:ptCount val="12"/>
                <c:pt idx="0">
                  <c:v>MAIO</c:v>
                </c:pt>
                <c:pt idx="1">
                  <c:v>JUNHO</c:v>
                </c:pt>
                <c:pt idx="2">
                  <c:v>JULHO</c:v>
                </c:pt>
                <c:pt idx="3">
                  <c:v>AGOSTO</c:v>
                </c:pt>
                <c:pt idx="4">
                  <c:v>SETEMBRO</c:v>
                </c:pt>
                <c:pt idx="5">
                  <c:v>OUTUBRO</c:v>
                </c:pt>
                <c:pt idx="6">
                  <c:v>NOVEMBRO</c:v>
                </c:pt>
                <c:pt idx="7">
                  <c:v>DEZEMBRO</c:v>
                </c:pt>
                <c:pt idx="8">
                  <c:v>JANEIRO</c:v>
                </c:pt>
                <c:pt idx="9">
                  <c:v>FEVEREIRO</c:v>
                </c:pt>
                <c:pt idx="10">
                  <c:v>MARÇO</c:v>
                </c:pt>
                <c:pt idx="11">
                  <c:v>ABRIL</c:v>
                </c:pt>
              </c:strCache>
            </c:strRef>
          </c:cat>
          <c:val>
            <c:numRef>
              <c:f>Plan1!$B$3:$B$14</c:f>
              <c:numCache>
                <c:formatCode>General</c:formatCode>
                <c:ptCount val="12"/>
                <c:pt idx="0">
                  <c:v>4.0999999999999996</c:v>
                </c:pt>
                <c:pt idx="1">
                  <c:v>3.64</c:v>
                </c:pt>
                <c:pt idx="2">
                  <c:v>3.21</c:v>
                </c:pt>
                <c:pt idx="3">
                  <c:v>4.22</c:v>
                </c:pt>
                <c:pt idx="4">
                  <c:v>5.14</c:v>
                </c:pt>
                <c:pt idx="5">
                  <c:v>6.85</c:v>
                </c:pt>
                <c:pt idx="6">
                  <c:v>5.71</c:v>
                </c:pt>
                <c:pt idx="7">
                  <c:v>7.49</c:v>
                </c:pt>
                <c:pt idx="8">
                  <c:v>7.28</c:v>
                </c:pt>
                <c:pt idx="9">
                  <c:v>9.73</c:v>
                </c:pt>
                <c:pt idx="10">
                  <c:v>5.53</c:v>
                </c:pt>
                <c:pt idx="11">
                  <c:v>9.31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Plan1!$C$1:$C$2</c:f>
              <c:strCache>
                <c:ptCount val="1"/>
                <c:pt idx="0">
                  <c:v>N º DE INSETOS ENXERTO</c:v>
                </c:pt>
              </c:strCache>
            </c:strRef>
          </c:tx>
          <c:cat>
            <c:strRef>
              <c:f>Plan1!$A$3:$A$14</c:f>
              <c:strCache>
                <c:ptCount val="12"/>
                <c:pt idx="0">
                  <c:v>MAIO</c:v>
                </c:pt>
                <c:pt idx="1">
                  <c:v>JUNHO</c:v>
                </c:pt>
                <c:pt idx="2">
                  <c:v>JULHO</c:v>
                </c:pt>
                <c:pt idx="3">
                  <c:v>AGOSTO</c:v>
                </c:pt>
                <c:pt idx="4">
                  <c:v>SETEMBRO</c:v>
                </c:pt>
                <c:pt idx="5">
                  <c:v>OUTUBRO</c:v>
                </c:pt>
                <c:pt idx="6">
                  <c:v>NOVEMBRO</c:v>
                </c:pt>
                <c:pt idx="7">
                  <c:v>DEZEMBRO</c:v>
                </c:pt>
                <c:pt idx="8">
                  <c:v>JANEIRO</c:v>
                </c:pt>
                <c:pt idx="9">
                  <c:v>FEVEREIRO</c:v>
                </c:pt>
                <c:pt idx="10">
                  <c:v>MARÇO</c:v>
                </c:pt>
                <c:pt idx="11">
                  <c:v>ABRIL</c:v>
                </c:pt>
              </c:strCache>
            </c:strRef>
          </c:cat>
          <c:val>
            <c:numRef>
              <c:f>Plan1!$C$3:$C$14</c:f>
              <c:numCache>
                <c:formatCode>General</c:formatCode>
                <c:ptCount val="12"/>
                <c:pt idx="0">
                  <c:v>2.0499999999999998</c:v>
                </c:pt>
                <c:pt idx="1">
                  <c:v>1.53</c:v>
                </c:pt>
                <c:pt idx="2">
                  <c:v>1.1000000000000001</c:v>
                </c:pt>
                <c:pt idx="3">
                  <c:v>1.22</c:v>
                </c:pt>
                <c:pt idx="4">
                  <c:v>0.47</c:v>
                </c:pt>
                <c:pt idx="5">
                  <c:v>2.2599999999999998</c:v>
                </c:pt>
                <c:pt idx="6">
                  <c:v>1.77</c:v>
                </c:pt>
                <c:pt idx="7">
                  <c:v>2.1</c:v>
                </c:pt>
                <c:pt idx="8">
                  <c:v>2.19</c:v>
                </c:pt>
                <c:pt idx="9">
                  <c:v>3.03</c:v>
                </c:pt>
                <c:pt idx="10">
                  <c:v>1.31</c:v>
                </c:pt>
                <c:pt idx="11">
                  <c:v>1.81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28352"/>
        <c:axId val="108371968"/>
      </c:lineChart>
      <c:catAx>
        <c:axId val="87828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="1">
                <a:solidFill>
                  <a:schemeClr val="tx2">
                    <a:lumMod val="75000"/>
                  </a:schemeClr>
                </a:solidFill>
              </a:defRPr>
            </a:pPr>
            <a:endParaRPr lang="pt-BR"/>
          </a:p>
        </c:txPr>
        <c:crossAx val="108371968"/>
        <c:crosses val="autoZero"/>
        <c:auto val="1"/>
        <c:lblAlgn val="ctr"/>
        <c:lblOffset val="100"/>
        <c:noMultiLvlLbl val="0"/>
      </c:catAx>
      <c:valAx>
        <c:axId val="108371968"/>
        <c:scaling>
          <c:orientation val="minMax"/>
        </c:scaling>
        <c:delete val="0"/>
        <c:axPos val="l"/>
        <c:majorGridlines>
          <c:spPr>
            <a:ln>
              <a:solidFill>
                <a:srgbClr val="FF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>
                <a:solidFill>
                  <a:srgbClr val="FF0000"/>
                </a:solidFill>
              </a:defRPr>
            </a:pPr>
            <a:endParaRPr lang="pt-BR"/>
          </a:p>
        </c:txPr>
        <c:crossAx val="87828352"/>
        <c:crosses val="autoZero"/>
        <c:crossBetween val="between"/>
        <c:majorUnit val="1"/>
      </c:valAx>
    </c:plotArea>
    <c:legend>
      <c:legendPos val="r"/>
      <c:overlay val="0"/>
      <c:txPr>
        <a:bodyPr/>
        <a:lstStyle/>
        <a:p>
          <a:pPr>
            <a:defRPr b="1">
              <a:solidFill>
                <a:srgbClr val="FF0000"/>
              </a:solidFill>
            </a:defRPr>
          </a:pPr>
          <a:endParaRPr lang="pt-BR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Plan1!$B$27:$B$28</c:f>
              <c:strCache>
                <c:ptCount val="1"/>
                <c:pt idx="0">
                  <c:v>N º DE INSETOS NANICÃO</c:v>
                </c:pt>
              </c:strCache>
            </c:strRef>
          </c:tx>
          <c:invertIfNegative val="0"/>
          <c:cat>
            <c:strRef>
              <c:f>Plan1!$A$29:$A$32</c:f>
              <c:strCache>
                <c:ptCount val="4"/>
                <c:pt idx="0">
                  <c:v>INVERNO</c:v>
                </c:pt>
                <c:pt idx="1">
                  <c:v>PRIMAVERA</c:v>
                </c:pt>
                <c:pt idx="2">
                  <c:v>VERÃO</c:v>
                </c:pt>
                <c:pt idx="3">
                  <c:v>OUTONO</c:v>
                </c:pt>
              </c:strCache>
            </c:strRef>
          </c:cat>
          <c:val>
            <c:numRef>
              <c:f>Plan1!$B$29:$B$32</c:f>
              <c:numCache>
                <c:formatCode>General</c:formatCode>
                <c:ptCount val="4"/>
                <c:pt idx="0">
                  <c:v>3.7</c:v>
                </c:pt>
                <c:pt idx="1">
                  <c:v>6.79</c:v>
                </c:pt>
                <c:pt idx="2">
                  <c:v>7.2</c:v>
                </c:pt>
                <c:pt idx="3">
                  <c:v>6.59</c:v>
                </c:pt>
              </c:numCache>
            </c:numRef>
          </c:val>
        </c:ser>
        <c:ser>
          <c:idx val="1"/>
          <c:order val="1"/>
          <c:tx>
            <c:strRef>
              <c:f>Plan1!$C$27:$C$28</c:f>
              <c:strCache>
                <c:ptCount val="1"/>
                <c:pt idx="0">
                  <c:v>N º DE INSETOS ENXERTO</c:v>
                </c:pt>
              </c:strCache>
            </c:strRef>
          </c:tx>
          <c:invertIfNegative val="0"/>
          <c:cat>
            <c:strRef>
              <c:f>Plan1!$A$29:$A$32</c:f>
              <c:strCache>
                <c:ptCount val="4"/>
                <c:pt idx="0">
                  <c:v>INVERNO</c:v>
                </c:pt>
                <c:pt idx="1">
                  <c:v>PRIMAVERA</c:v>
                </c:pt>
                <c:pt idx="2">
                  <c:v>VERÃO</c:v>
                </c:pt>
                <c:pt idx="3">
                  <c:v>OUTONO</c:v>
                </c:pt>
              </c:strCache>
            </c:strRef>
          </c:cat>
          <c:val>
            <c:numRef>
              <c:f>Plan1!$C$29:$C$32</c:f>
              <c:numCache>
                <c:formatCode>General</c:formatCode>
                <c:ptCount val="4"/>
                <c:pt idx="0">
                  <c:v>1.02</c:v>
                </c:pt>
                <c:pt idx="1">
                  <c:v>2</c:v>
                </c:pt>
                <c:pt idx="2">
                  <c:v>2.25</c:v>
                </c:pt>
                <c:pt idx="3">
                  <c:v>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820480"/>
        <c:axId val="36822016"/>
      </c:barChart>
      <c:catAx>
        <c:axId val="36820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6822016"/>
        <c:crosses val="autoZero"/>
        <c:auto val="1"/>
        <c:lblAlgn val="ctr"/>
        <c:lblOffset val="100"/>
        <c:noMultiLvlLbl val="0"/>
      </c:catAx>
      <c:valAx>
        <c:axId val="3682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820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mariot</cp:lastModifiedBy>
  <cp:revision>5</cp:revision>
  <cp:lastPrinted>2018-08-10T15:38:00Z</cp:lastPrinted>
  <dcterms:created xsi:type="dcterms:W3CDTF">2018-08-10T13:00:00Z</dcterms:created>
  <dcterms:modified xsi:type="dcterms:W3CDTF">2018-08-10T15:49:00Z</dcterms:modified>
</cp:coreProperties>
</file>